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2"/>
        <w:gridCol w:w="2119"/>
        <w:gridCol w:w="1746"/>
        <w:gridCol w:w="1832"/>
      </w:tblGrid>
      <w:tr w:rsidR="00ED3C03" w14:paraId="7730EECA" w14:textId="77777777" w:rsidTr="00962F95">
        <w:tc>
          <w:tcPr>
            <w:tcW w:w="1352" w:type="dxa"/>
          </w:tcPr>
          <w:p w14:paraId="47B4970B" w14:textId="77777777" w:rsidR="00ED3C03" w:rsidRDefault="00ED3C03" w:rsidP="00962F95">
            <w:pPr>
              <w:spacing w:line="460" w:lineRule="exact"/>
              <w:jc w:val="center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2119" w:type="dxa"/>
          </w:tcPr>
          <w:p w14:paraId="761353DD" w14:textId="5B307B24" w:rsidR="00ED3C03" w:rsidRPr="00491652" w:rsidRDefault="00ED3C03" w:rsidP="00962F95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#000</w:t>
            </w:r>
            <w:r w:rsidR="00D831B0">
              <w:rPr>
                <w:rFonts w:hint="eastAsia"/>
                <w:szCs w:val="21"/>
              </w:rPr>
              <w:t>1</w:t>
            </w:r>
          </w:p>
        </w:tc>
        <w:tc>
          <w:tcPr>
            <w:tcW w:w="1746" w:type="dxa"/>
          </w:tcPr>
          <w:p w14:paraId="5E854171" w14:textId="77777777" w:rsidR="00ED3C03" w:rsidRDefault="00ED3C03" w:rsidP="00962F95">
            <w:pPr>
              <w:spacing w:line="460" w:lineRule="exact"/>
              <w:jc w:val="center"/>
            </w:pP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832" w:type="dxa"/>
          </w:tcPr>
          <w:p w14:paraId="392C6524" w14:textId="5C7C7F57" w:rsidR="00ED3C03" w:rsidRDefault="00A41E87" w:rsidP="00962F95">
            <w:pPr>
              <w:spacing w:line="460" w:lineRule="exact"/>
              <w:jc w:val="center"/>
            </w:pPr>
            <w:r>
              <w:rPr>
                <w:rFonts w:hint="eastAsia"/>
              </w:rPr>
              <w:t>1.3</w:t>
            </w:r>
          </w:p>
        </w:tc>
      </w:tr>
      <w:tr w:rsidR="00ED3C03" w14:paraId="27E30A3F" w14:textId="77777777" w:rsidTr="00962F95">
        <w:tc>
          <w:tcPr>
            <w:tcW w:w="1352" w:type="dxa"/>
          </w:tcPr>
          <w:p w14:paraId="2B45BDFC" w14:textId="77777777" w:rsidR="00ED3C03" w:rsidRDefault="00ED3C03" w:rsidP="00962F95">
            <w:pPr>
              <w:spacing w:line="460" w:lineRule="exact"/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  <w:tc>
          <w:tcPr>
            <w:tcW w:w="2119" w:type="dxa"/>
          </w:tcPr>
          <w:p w14:paraId="2D96371A" w14:textId="1B415E70" w:rsidR="00ED3C03" w:rsidRPr="00B37D52" w:rsidRDefault="00ED3C03" w:rsidP="00962F95">
            <w:pPr>
              <w:spacing w:line="460" w:lineRule="exact"/>
              <w:jc w:val="center"/>
              <w:rPr>
                <w:szCs w:val="21"/>
              </w:rPr>
            </w:pPr>
          </w:p>
        </w:tc>
        <w:tc>
          <w:tcPr>
            <w:tcW w:w="1746" w:type="dxa"/>
          </w:tcPr>
          <w:p w14:paraId="76CCB004" w14:textId="77777777" w:rsidR="00ED3C03" w:rsidRDefault="00ED3C03" w:rsidP="00962F95">
            <w:pPr>
              <w:spacing w:line="460" w:lineRule="exact"/>
              <w:jc w:val="center"/>
            </w:pPr>
            <w:r>
              <w:rPr>
                <w:rFonts w:hint="eastAsia"/>
              </w:rPr>
              <w:t>编制日期</w:t>
            </w:r>
          </w:p>
        </w:tc>
        <w:tc>
          <w:tcPr>
            <w:tcW w:w="1832" w:type="dxa"/>
          </w:tcPr>
          <w:p w14:paraId="258985E9" w14:textId="35D09FFE" w:rsidR="00ED3C03" w:rsidRDefault="00ED3C03" w:rsidP="00962F95">
            <w:pPr>
              <w:spacing w:line="460" w:lineRule="exact"/>
              <w:jc w:val="center"/>
            </w:pPr>
          </w:p>
        </w:tc>
      </w:tr>
    </w:tbl>
    <w:p w14:paraId="69E9E56B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4D133C05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75F27935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7220EDF2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74555B51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2A6A34F6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477E8973" w14:textId="77777777" w:rsidR="0037622C" w:rsidRDefault="0037622C">
      <w:pPr>
        <w:spacing w:after="0"/>
        <w:rPr>
          <w:rFonts w:ascii="Times New Roman" w:hAnsi="Times New Roman" w:cs="Times New Roman"/>
          <w:sz w:val="24"/>
        </w:rPr>
      </w:pPr>
    </w:p>
    <w:p w14:paraId="25F3AF33" w14:textId="632A03CC" w:rsidR="00C91E70" w:rsidRPr="001E6455" w:rsidRDefault="00A156C5">
      <w:pPr>
        <w:spacing w:after="0"/>
        <w:jc w:val="center"/>
        <w:rPr>
          <w:rFonts w:ascii="黑体" w:eastAsia="黑体" w:hAnsi="黑体" w:cs="Times New Roman"/>
          <w:b/>
          <w:sz w:val="56"/>
          <w:szCs w:val="52"/>
        </w:rPr>
      </w:pPr>
      <w:r w:rsidRPr="001E6455">
        <w:rPr>
          <w:rFonts w:ascii="黑体" w:eastAsia="黑体" w:hAnsi="黑体" w:cs="Times New Roman"/>
          <w:b/>
          <w:sz w:val="56"/>
          <w:szCs w:val="52"/>
        </w:rPr>
        <w:t>“</w:t>
      </w:r>
      <w:r w:rsidRPr="001E6455">
        <w:rPr>
          <w:rFonts w:ascii="黑体" w:eastAsia="黑体" w:hAnsi="黑体" w:cs="Times New Roman" w:hint="eastAsia"/>
          <w:b/>
          <w:sz w:val="56"/>
          <w:szCs w:val="52"/>
        </w:rPr>
        <w:t>家谱树</w:t>
      </w:r>
      <w:r w:rsidRPr="001E6455">
        <w:rPr>
          <w:rFonts w:ascii="黑体" w:eastAsia="黑体" w:hAnsi="黑体" w:cs="Times New Roman"/>
          <w:b/>
          <w:sz w:val="56"/>
          <w:szCs w:val="52"/>
        </w:rPr>
        <w:t>”</w:t>
      </w:r>
    </w:p>
    <w:p w14:paraId="5C6BD093" w14:textId="5463D4D7" w:rsidR="0037622C" w:rsidRPr="00BE3024" w:rsidRDefault="00850285">
      <w:pPr>
        <w:spacing w:after="0"/>
        <w:jc w:val="center"/>
        <w:rPr>
          <w:rFonts w:ascii="黑体" w:eastAsia="黑体" w:hAnsi="黑体" w:cs="Times New Roman"/>
          <w:b/>
          <w:sz w:val="56"/>
          <w:szCs w:val="52"/>
        </w:rPr>
      </w:pPr>
      <w:r>
        <w:rPr>
          <w:rFonts w:ascii="黑体" w:eastAsia="黑体" w:hAnsi="黑体" w:cs="Times New Roman" w:hint="eastAsia"/>
          <w:b/>
          <w:sz w:val="56"/>
          <w:szCs w:val="56"/>
        </w:rPr>
        <w:t>软件设计规格说明书</w:t>
      </w:r>
    </w:p>
    <w:p w14:paraId="2F2D8267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7FF06B93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455BF584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73E6A064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71A41B8E" w14:textId="77777777" w:rsidR="0037622C" w:rsidRDefault="0037622C">
      <w:pPr>
        <w:spacing w:after="0"/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</w:p>
    <w:p w14:paraId="3FC200E9" w14:textId="0758F8BC" w:rsidR="0037622C" w:rsidRDefault="003968BA">
      <w:pPr>
        <w:spacing w:after="0"/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  <w:r>
        <w:rPr>
          <w:rFonts w:ascii="Times New Roman" w:eastAsia="黑体" w:hAnsi="Times New Roman" w:cs="Times New Roman"/>
          <w:b/>
          <w:bCs/>
          <w:sz w:val="40"/>
          <w:szCs w:val="32"/>
        </w:rPr>
        <w:t>V</w:t>
      </w:r>
      <w:r w:rsidR="00CE6653">
        <w:rPr>
          <w:rFonts w:ascii="Times New Roman" w:eastAsia="黑体" w:hAnsi="Times New Roman" w:cs="Times New Roman" w:hint="eastAsia"/>
          <w:b/>
          <w:sz w:val="40"/>
          <w:szCs w:val="32"/>
        </w:rPr>
        <w:t>1.3</w:t>
      </w:r>
    </w:p>
    <w:p w14:paraId="10A9BAE5" w14:textId="77777777" w:rsidR="0037622C" w:rsidRDefault="0037622C">
      <w:pPr>
        <w:spacing w:after="0"/>
        <w:rPr>
          <w:rFonts w:ascii="Times New Roman" w:eastAsia="黑体" w:hAnsi="Times New Roman" w:cs="Times New Roman"/>
          <w:sz w:val="40"/>
          <w:szCs w:val="32"/>
        </w:rPr>
      </w:pPr>
    </w:p>
    <w:p w14:paraId="5A73AB45" w14:textId="77777777" w:rsidR="0037622C" w:rsidRDefault="0037622C">
      <w:pPr>
        <w:spacing w:after="0"/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14:paraId="227E6C3B" w14:textId="77777777" w:rsidR="0037622C" w:rsidRDefault="0037622C">
      <w:pPr>
        <w:spacing w:after="0"/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14:paraId="670AD811" w14:textId="77777777" w:rsidR="0037622C" w:rsidRDefault="003968BA">
      <w:pPr>
        <w:spacing w:after="0"/>
        <w:jc w:val="center"/>
        <w:rPr>
          <w:rFonts w:ascii="Times New Roman" w:eastAsia="黑体" w:hAnsi="Times New Roman" w:cs="Times New Roman"/>
          <w:b/>
          <w:sz w:val="40"/>
          <w:szCs w:val="32"/>
        </w:rPr>
      </w:pPr>
      <w:r>
        <w:rPr>
          <w:rFonts w:ascii="Times New Roman" w:eastAsia="黑体" w:hAnsi="Times New Roman" w:cs="Times New Roman"/>
          <w:b/>
          <w:sz w:val="40"/>
          <w:szCs w:val="32"/>
        </w:rPr>
        <w:t>北京邮电大学</w:t>
      </w:r>
    </w:p>
    <w:p w14:paraId="260FECB4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4BF877C7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1617E496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2DA9196C" w14:textId="77777777" w:rsidR="005A4D8F" w:rsidRDefault="005A4D8F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4B411049" w14:textId="51126D07" w:rsidR="0037622C" w:rsidRDefault="002F73A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小组：第八组</w:t>
      </w:r>
    </w:p>
    <w:p w14:paraId="1A1AA85F" w14:textId="77777777" w:rsidR="0037622C" w:rsidRDefault="0037622C">
      <w:pPr>
        <w:spacing w:after="0"/>
        <w:jc w:val="center"/>
        <w:rPr>
          <w:rFonts w:ascii="Times New Roman" w:hAnsi="Times New Roman" w:cs="Times New Roman"/>
          <w:sz w:val="30"/>
        </w:rPr>
      </w:pPr>
    </w:p>
    <w:p w14:paraId="0BBA14EA" w14:textId="77777777" w:rsidR="0037622C" w:rsidRDefault="0037622C">
      <w:pPr>
        <w:spacing w:after="0"/>
        <w:jc w:val="center"/>
        <w:rPr>
          <w:rFonts w:ascii="Times New Roman" w:hAnsi="Times New Roman" w:cs="Times New Roman"/>
          <w:sz w:val="30"/>
        </w:rPr>
      </w:pPr>
    </w:p>
    <w:p w14:paraId="13DCB551" w14:textId="1DC9998C" w:rsidR="0037622C" w:rsidRPr="0004366D" w:rsidRDefault="003968BA" w:rsidP="0004366D">
      <w:pPr>
        <w:spacing w:after="0"/>
        <w:jc w:val="center"/>
        <w:rPr>
          <w:rFonts w:ascii="黑体" w:eastAsia="黑体" w:hAnsi="黑体" w:cs="Times New Roman"/>
          <w:b/>
          <w:sz w:val="28"/>
        </w:rPr>
        <w:sectPr w:rsidR="0037622C" w:rsidRPr="0004366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40" w:right="1985" w:bottom="1440" w:left="1418" w:header="720" w:footer="720" w:gutter="0"/>
          <w:paperSrc w:first="1" w:other="1"/>
          <w:cols w:space="720"/>
          <w:titlePg/>
          <w:docGrid w:linePitch="326"/>
        </w:sectPr>
      </w:pPr>
      <w:r w:rsidRPr="009C25CD">
        <w:rPr>
          <w:rFonts w:ascii="黑体" w:eastAsia="黑体" w:hAnsi="黑体" w:cs="Times New Roman"/>
          <w:sz w:val="30"/>
        </w:rPr>
        <w:t>评审日期： 201</w:t>
      </w:r>
      <w:r w:rsidR="005A4D8F" w:rsidRPr="009C25CD">
        <w:rPr>
          <w:rFonts w:ascii="黑体" w:eastAsia="黑体" w:hAnsi="黑体" w:cs="Times New Roman" w:hint="eastAsia"/>
          <w:sz w:val="30"/>
        </w:rPr>
        <w:t>6</w:t>
      </w:r>
      <w:r w:rsidRPr="009C25CD">
        <w:rPr>
          <w:rFonts w:ascii="黑体" w:eastAsia="黑体" w:hAnsi="黑体" w:cs="Times New Roman"/>
          <w:sz w:val="30"/>
        </w:rPr>
        <w:t>年</w:t>
      </w:r>
      <w:r w:rsidR="00334919">
        <w:rPr>
          <w:rFonts w:ascii="黑体" w:eastAsia="黑体" w:hAnsi="黑体" w:cs="Times New Roman" w:hint="eastAsia"/>
          <w:sz w:val="30"/>
        </w:rPr>
        <w:t>6</w:t>
      </w:r>
      <w:r w:rsidRPr="009C25CD">
        <w:rPr>
          <w:rFonts w:ascii="黑体" w:eastAsia="黑体" w:hAnsi="黑体" w:cs="Times New Roman"/>
          <w:sz w:val="30"/>
        </w:rPr>
        <w:t>月</w:t>
      </w:r>
      <w:r w:rsidR="00334919">
        <w:rPr>
          <w:rFonts w:ascii="黑体" w:eastAsia="黑体" w:hAnsi="黑体" w:cs="Times New Roman" w:hint="eastAsia"/>
          <w:sz w:val="30"/>
        </w:rPr>
        <w:t>3</w:t>
      </w:r>
      <w:r w:rsidRPr="009C25CD">
        <w:rPr>
          <w:rFonts w:ascii="黑体" w:eastAsia="黑体" w:hAnsi="黑体" w:cs="Times New Roman"/>
          <w:sz w:val="30"/>
        </w:rPr>
        <w:t>日</w:t>
      </w:r>
    </w:p>
    <w:sdt>
      <w:sdtPr>
        <w:rPr>
          <w:rFonts w:ascii="Calibri" w:eastAsia="宋体" w:hAnsi="Calibri" w:cs="黑体"/>
          <w:b w:val="0"/>
          <w:bCs w:val="0"/>
          <w:color w:val="auto"/>
          <w:sz w:val="22"/>
          <w:szCs w:val="22"/>
          <w:lang w:val="zh-CN"/>
        </w:rPr>
        <w:id w:val="63690511"/>
        <w:docPartObj>
          <w:docPartGallery w:val="Table of Contents"/>
          <w:docPartUnique/>
        </w:docPartObj>
      </w:sdtPr>
      <w:sdtEndPr/>
      <w:sdtContent>
        <w:p w14:paraId="01DE0292" w14:textId="68C5A8B4" w:rsidR="0057586B" w:rsidRDefault="0057586B">
          <w:pPr>
            <w:pStyle w:val="TOC"/>
          </w:pPr>
          <w:r>
            <w:rPr>
              <w:lang w:val="zh-CN"/>
            </w:rPr>
            <w:t>目录</w:t>
          </w:r>
        </w:p>
        <w:p w14:paraId="7B8A8D99" w14:textId="65E74184" w:rsidR="00C71EEA" w:rsidRDefault="0057586B">
          <w:pPr>
            <w:pStyle w:val="12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13247" w:history="1">
            <w:r w:rsidR="00C71EEA"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1</w:t>
            </w:r>
            <w:r w:rsidR="00C71EEA"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．导言</w:t>
            </w:r>
            <w:r w:rsidR="00C71EEA">
              <w:rPr>
                <w:noProof/>
                <w:webHidden/>
              </w:rPr>
              <w:tab/>
            </w:r>
            <w:r w:rsidR="00C71EEA">
              <w:rPr>
                <w:noProof/>
                <w:webHidden/>
              </w:rPr>
              <w:fldChar w:fldCharType="begin"/>
            </w:r>
            <w:r w:rsidR="00C71EEA">
              <w:rPr>
                <w:noProof/>
                <w:webHidden/>
              </w:rPr>
              <w:instrText xml:space="preserve"> PAGEREF _Toc452913247 \h </w:instrText>
            </w:r>
            <w:r w:rsidR="00C71EEA">
              <w:rPr>
                <w:noProof/>
                <w:webHidden/>
              </w:rPr>
            </w:r>
            <w:r w:rsidR="00C71EEA">
              <w:rPr>
                <w:noProof/>
                <w:webHidden/>
              </w:rPr>
              <w:fldChar w:fldCharType="separate"/>
            </w:r>
            <w:r w:rsidR="00C71EEA">
              <w:rPr>
                <w:noProof/>
                <w:webHidden/>
              </w:rPr>
              <w:t>2</w:t>
            </w:r>
            <w:r w:rsidR="00C71EEA">
              <w:rPr>
                <w:noProof/>
                <w:webHidden/>
              </w:rPr>
              <w:fldChar w:fldCharType="end"/>
            </w:r>
          </w:hyperlink>
        </w:p>
        <w:p w14:paraId="0D671BEC" w14:textId="2027E364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48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1.1 </w:t>
            </w:r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6F198" w14:textId="2DC37530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49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1.2 </w:t>
            </w:r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F2B48" w14:textId="0FA45A41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50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1.3 </w:t>
            </w:r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C6BE9" w14:textId="7C957A07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51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1.4 </w:t>
            </w:r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版本更新信息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47BB2" w14:textId="1E401734" w:rsidR="00C71EEA" w:rsidRDefault="00C71EEA">
          <w:pPr>
            <w:pStyle w:val="12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kern w:val="2"/>
              <w:sz w:val="21"/>
            </w:rPr>
          </w:pPr>
          <w:hyperlink w:anchor="_Toc452913252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2</w:t>
            </w:r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．项目介绍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A4263" w14:textId="6A420D54" w:rsidR="00C71EEA" w:rsidRDefault="00C71EEA">
          <w:pPr>
            <w:pStyle w:val="26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53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</w:rPr>
              <w:tab/>
            </w:r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项目来源及背景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D15D" w14:textId="285CCF48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54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2.2 </w:t>
            </w:r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9D14C" w14:textId="32868A4D" w:rsidR="00C71EEA" w:rsidRDefault="00C71EEA">
          <w:pPr>
            <w:pStyle w:val="12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kern w:val="2"/>
              <w:sz w:val="21"/>
            </w:rPr>
          </w:pPr>
          <w:hyperlink w:anchor="_Toc452913255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3</w:t>
            </w:r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．软件层次架构设计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F3BD4" w14:textId="3455F3A4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56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3.1 </w:t>
            </w:r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73172" w14:textId="2A1482A9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57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3.2 </w:t>
            </w:r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体系结构设计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0BEF4" w14:textId="3E4EBA19" w:rsidR="00C71EEA" w:rsidRDefault="00C71EEA">
          <w:pPr>
            <w:pStyle w:val="12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kern w:val="2"/>
              <w:sz w:val="21"/>
            </w:rPr>
          </w:pPr>
          <w:hyperlink w:anchor="_Toc452913258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4 </w:t>
            </w:r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A56A1" w14:textId="75DF4559" w:rsidR="00C71EEA" w:rsidRDefault="00C71EEA" w:rsidP="00C14F3F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59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4.1</w:t>
            </w:r>
            <w:r w:rsidR="00C14F3F">
              <w:rPr>
                <w:rFonts w:eastAsiaTheme="minorEastAsia" w:cstheme="minorBidi"/>
                <w:smallCaps w:val="0"/>
                <w:noProof/>
                <w:kern w:val="2"/>
                <w:sz w:val="21"/>
              </w:rPr>
              <w:t xml:space="preserve"> </w:t>
            </w:r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模块一：登录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A3CFA" w14:textId="4906A675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60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4.2 </w:t>
            </w:r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模块二：注册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1F82B" w14:textId="04E217BE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61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4.3 </w:t>
            </w:r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模块三：查看信息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A700D" w14:textId="0C1D5256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62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4.4 </w:t>
            </w:r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模块四：编辑信息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961D0" w14:textId="705A045F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63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4.5 </w:t>
            </w:r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模块五：添加成员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4027" w14:textId="05885377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64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4.6 </w:t>
            </w:r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模块六：绑定手机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BFEF8" w14:textId="50B0B89D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65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4.7 </w:t>
            </w:r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模块七：联系成员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15206" w14:textId="14B254B7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66" w:history="1">
            <w:r w:rsidRPr="0025479F">
              <w:rPr>
                <w:rStyle w:val="aff3"/>
                <w:rFonts w:ascii="黑体" w:eastAsia="黑体" w:hAnsi="黑体"/>
                <w:noProof/>
              </w:rPr>
              <w:t>4.8 模块八：发布“家谱树”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49987" w14:textId="2E5B86F4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67" w:history="1">
            <w:r w:rsidRPr="0025479F">
              <w:rPr>
                <w:rStyle w:val="aff3"/>
                <w:rFonts w:ascii="黑体" w:eastAsia="黑体" w:hAnsi="黑体"/>
                <w:noProof/>
              </w:rPr>
              <w:t>4.9 模块九：发布动态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B8B7" w14:textId="7AD1FFB7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68" w:history="1">
            <w:r w:rsidRPr="0025479F">
              <w:rPr>
                <w:rStyle w:val="aff3"/>
                <w:rFonts w:ascii="黑体" w:eastAsia="黑体" w:hAnsi="黑体"/>
                <w:noProof/>
              </w:rPr>
              <w:t>4.10 模块十：点 赞 及评论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53B2B" w14:textId="008FD888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69" w:history="1">
            <w:r w:rsidRPr="0025479F">
              <w:rPr>
                <w:rStyle w:val="aff3"/>
                <w:rFonts w:ascii="黑体" w:eastAsia="黑体" w:hAnsi="黑体"/>
                <w:noProof/>
              </w:rPr>
              <w:t>4.11 模块十一：查看用户信息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BAFAB" w14:textId="3069310E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70" w:history="1">
            <w:r w:rsidRPr="0025479F">
              <w:rPr>
                <w:rStyle w:val="aff3"/>
                <w:rFonts w:ascii="黑体" w:eastAsia="黑体" w:hAnsi="黑体"/>
                <w:noProof/>
              </w:rPr>
              <w:t>4.12 模块十二：消除好友关系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2529" w14:textId="2991FFF6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71" w:history="1">
            <w:r w:rsidRPr="0025479F">
              <w:rPr>
                <w:rStyle w:val="aff3"/>
                <w:rFonts w:ascii="黑体" w:eastAsia="黑体" w:hAnsi="黑体"/>
                <w:noProof/>
              </w:rPr>
              <w:t>4.13 模块十三：添加好友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1816B" w14:textId="46396E9D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72" w:history="1">
            <w:r w:rsidRPr="0025479F">
              <w:rPr>
                <w:rStyle w:val="aff3"/>
                <w:rFonts w:ascii="黑体" w:eastAsia="黑体" w:hAnsi="黑体"/>
                <w:noProof/>
              </w:rPr>
              <w:t>4.14 模块十四：意见反馈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EB286" w14:textId="352D52E3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73" w:history="1">
            <w:r w:rsidRPr="0025479F">
              <w:rPr>
                <w:rStyle w:val="aff3"/>
                <w:rFonts w:ascii="黑体" w:eastAsia="黑体" w:hAnsi="黑体"/>
                <w:noProof/>
              </w:rPr>
              <w:t>4.15 模块十五：检查更新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3918D" w14:textId="3803CE1C" w:rsidR="00C71EEA" w:rsidRDefault="00C71EEA">
          <w:pPr>
            <w:pStyle w:val="12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kern w:val="2"/>
              <w:sz w:val="21"/>
            </w:rPr>
          </w:pPr>
          <w:hyperlink w:anchor="_Toc452913274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5 </w:t>
            </w:r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3A403" w14:textId="1AFFC9EC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75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5.1</w:t>
            </w:r>
            <w:r w:rsidRPr="0025479F">
              <w:rPr>
                <w:rStyle w:val="aff3"/>
                <w:rFonts w:ascii="黑体" w:eastAsia="黑体" w:hAnsi="黑体" w:cs="Times New Roman"/>
                <w:noProof/>
              </w:rPr>
              <w:t xml:space="preserve"> 数据库选择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80679" w14:textId="113D2B09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76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5.2</w:t>
            </w:r>
            <w:r w:rsidRPr="0025479F">
              <w:rPr>
                <w:rStyle w:val="aff3"/>
                <w:rFonts w:ascii="黑体" w:eastAsia="黑体" w:hAnsi="黑体" w:cs="Times New Roman"/>
                <w:noProof/>
              </w:rPr>
              <w:t xml:space="preserve"> 数据库逻辑结构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CFB57" w14:textId="346C8EFF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77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5.3</w:t>
            </w:r>
            <w:r w:rsidRPr="0025479F">
              <w:rPr>
                <w:rStyle w:val="aff3"/>
                <w:rFonts w:ascii="黑体" w:eastAsia="黑体" w:hAnsi="黑体" w:cs="Times New Roman"/>
                <w:noProof/>
              </w:rPr>
              <w:t xml:space="preserve"> 数据库物理结构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318F7" w14:textId="3E552072" w:rsidR="00C71EEA" w:rsidRPr="00C71EEA" w:rsidRDefault="00C71EEA">
          <w:pPr>
            <w:pStyle w:val="37"/>
            <w:tabs>
              <w:tab w:val="right" w:leader="dot" w:pos="8296"/>
            </w:tabs>
            <w:rPr>
              <w:rFonts w:eastAsiaTheme="minorEastAsia" w:cstheme="minorBidi"/>
              <w:i w:val="0"/>
              <w:noProof/>
              <w:kern w:val="2"/>
              <w:sz w:val="21"/>
            </w:rPr>
          </w:pPr>
          <w:hyperlink w:anchor="_Toc452913278" w:history="1"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 xml:space="preserve">5.3.1 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表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1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：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user</w:t>
            </w:r>
            <w:r w:rsidRPr="00C71EEA">
              <w:rPr>
                <w:i w:val="0"/>
                <w:noProof/>
                <w:webHidden/>
              </w:rPr>
              <w:tab/>
            </w:r>
            <w:r w:rsidRPr="00C71EEA">
              <w:rPr>
                <w:i w:val="0"/>
                <w:noProof/>
                <w:webHidden/>
              </w:rPr>
              <w:fldChar w:fldCharType="begin"/>
            </w:r>
            <w:r w:rsidRPr="00C71EEA">
              <w:rPr>
                <w:i w:val="0"/>
                <w:noProof/>
                <w:webHidden/>
              </w:rPr>
              <w:instrText xml:space="preserve"> PAGEREF _Toc452913278 \h </w:instrText>
            </w:r>
            <w:r w:rsidRPr="00C71EEA">
              <w:rPr>
                <w:i w:val="0"/>
                <w:noProof/>
                <w:webHidden/>
              </w:rPr>
            </w:r>
            <w:r w:rsidRPr="00C71EEA">
              <w:rPr>
                <w:i w:val="0"/>
                <w:noProof/>
                <w:webHidden/>
              </w:rPr>
              <w:fldChar w:fldCharType="separate"/>
            </w:r>
            <w:r w:rsidRPr="00C71EEA">
              <w:rPr>
                <w:i w:val="0"/>
                <w:noProof/>
                <w:webHidden/>
              </w:rPr>
              <w:t>14</w:t>
            </w:r>
            <w:r w:rsidRPr="00C71EEA">
              <w:rPr>
                <w:i w:val="0"/>
                <w:noProof/>
                <w:webHidden/>
              </w:rPr>
              <w:fldChar w:fldCharType="end"/>
            </w:r>
          </w:hyperlink>
        </w:p>
        <w:p w14:paraId="5CF185D5" w14:textId="0B9B6E01" w:rsidR="00C71EEA" w:rsidRPr="00C71EEA" w:rsidRDefault="00C71EEA">
          <w:pPr>
            <w:pStyle w:val="37"/>
            <w:tabs>
              <w:tab w:val="right" w:leader="dot" w:pos="8296"/>
            </w:tabs>
            <w:rPr>
              <w:rFonts w:eastAsiaTheme="minorEastAsia" w:cstheme="minorBidi"/>
              <w:i w:val="0"/>
              <w:noProof/>
              <w:kern w:val="2"/>
              <w:sz w:val="21"/>
            </w:rPr>
          </w:pPr>
          <w:hyperlink w:anchor="_Toc452913279" w:history="1"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 xml:space="preserve">5.3.2 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表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2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：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message</w:t>
            </w:r>
            <w:r w:rsidRPr="00C71EEA">
              <w:rPr>
                <w:i w:val="0"/>
                <w:noProof/>
                <w:webHidden/>
              </w:rPr>
              <w:tab/>
            </w:r>
            <w:r w:rsidRPr="00C71EEA">
              <w:rPr>
                <w:i w:val="0"/>
                <w:noProof/>
                <w:webHidden/>
              </w:rPr>
              <w:fldChar w:fldCharType="begin"/>
            </w:r>
            <w:r w:rsidRPr="00C71EEA">
              <w:rPr>
                <w:i w:val="0"/>
                <w:noProof/>
                <w:webHidden/>
              </w:rPr>
              <w:instrText xml:space="preserve"> PAGEREF _Toc452913279 \h </w:instrText>
            </w:r>
            <w:r w:rsidRPr="00C71EEA">
              <w:rPr>
                <w:i w:val="0"/>
                <w:noProof/>
                <w:webHidden/>
              </w:rPr>
            </w:r>
            <w:r w:rsidRPr="00C71EEA">
              <w:rPr>
                <w:i w:val="0"/>
                <w:noProof/>
                <w:webHidden/>
              </w:rPr>
              <w:fldChar w:fldCharType="separate"/>
            </w:r>
            <w:r w:rsidRPr="00C71EEA">
              <w:rPr>
                <w:i w:val="0"/>
                <w:noProof/>
                <w:webHidden/>
              </w:rPr>
              <w:t>15</w:t>
            </w:r>
            <w:r w:rsidRPr="00C71EEA">
              <w:rPr>
                <w:i w:val="0"/>
                <w:noProof/>
                <w:webHidden/>
              </w:rPr>
              <w:fldChar w:fldCharType="end"/>
            </w:r>
          </w:hyperlink>
        </w:p>
        <w:p w14:paraId="38A82EDF" w14:textId="6B670454" w:rsidR="00C71EEA" w:rsidRPr="00C71EEA" w:rsidRDefault="00C71EEA">
          <w:pPr>
            <w:pStyle w:val="37"/>
            <w:tabs>
              <w:tab w:val="right" w:leader="dot" w:pos="8296"/>
            </w:tabs>
            <w:rPr>
              <w:rFonts w:eastAsiaTheme="minorEastAsia" w:cstheme="minorBidi"/>
              <w:i w:val="0"/>
              <w:noProof/>
              <w:kern w:val="2"/>
              <w:sz w:val="21"/>
            </w:rPr>
          </w:pPr>
          <w:hyperlink w:anchor="_Toc452913280" w:history="1">
            <w:r w:rsidRPr="00C71EEA">
              <w:rPr>
                <w:rStyle w:val="aff3"/>
                <w:i w:val="0"/>
                <w:noProof/>
              </w:rPr>
              <w:t>5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 xml:space="preserve">.3.3 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表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3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：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administrator</w:t>
            </w:r>
            <w:r w:rsidRPr="00C71EEA">
              <w:rPr>
                <w:i w:val="0"/>
                <w:noProof/>
                <w:webHidden/>
              </w:rPr>
              <w:tab/>
            </w:r>
            <w:r w:rsidRPr="00C71EEA">
              <w:rPr>
                <w:i w:val="0"/>
                <w:noProof/>
                <w:webHidden/>
              </w:rPr>
              <w:fldChar w:fldCharType="begin"/>
            </w:r>
            <w:r w:rsidRPr="00C71EEA">
              <w:rPr>
                <w:i w:val="0"/>
                <w:noProof/>
                <w:webHidden/>
              </w:rPr>
              <w:instrText xml:space="preserve"> PAGEREF _Toc452913280 \h </w:instrText>
            </w:r>
            <w:r w:rsidRPr="00C71EEA">
              <w:rPr>
                <w:i w:val="0"/>
                <w:noProof/>
                <w:webHidden/>
              </w:rPr>
            </w:r>
            <w:r w:rsidRPr="00C71EEA">
              <w:rPr>
                <w:i w:val="0"/>
                <w:noProof/>
                <w:webHidden/>
              </w:rPr>
              <w:fldChar w:fldCharType="separate"/>
            </w:r>
            <w:r w:rsidRPr="00C71EEA">
              <w:rPr>
                <w:i w:val="0"/>
                <w:noProof/>
                <w:webHidden/>
              </w:rPr>
              <w:t>15</w:t>
            </w:r>
            <w:r w:rsidRPr="00C71EEA">
              <w:rPr>
                <w:i w:val="0"/>
                <w:noProof/>
                <w:webHidden/>
              </w:rPr>
              <w:fldChar w:fldCharType="end"/>
            </w:r>
          </w:hyperlink>
        </w:p>
        <w:p w14:paraId="271AE978" w14:textId="2C432E5D" w:rsidR="00C71EEA" w:rsidRPr="00C71EEA" w:rsidRDefault="00C71EEA">
          <w:pPr>
            <w:pStyle w:val="37"/>
            <w:tabs>
              <w:tab w:val="right" w:leader="dot" w:pos="8296"/>
            </w:tabs>
            <w:rPr>
              <w:rFonts w:eastAsiaTheme="minorEastAsia" w:cstheme="minorBidi"/>
              <w:i w:val="0"/>
              <w:noProof/>
              <w:kern w:val="2"/>
              <w:sz w:val="21"/>
            </w:rPr>
          </w:pPr>
          <w:hyperlink w:anchor="_Toc452913281" w:history="1"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 xml:space="preserve">5.3.4 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表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4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：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comment</w:t>
            </w:r>
            <w:r w:rsidRPr="00C71EEA">
              <w:rPr>
                <w:i w:val="0"/>
                <w:noProof/>
                <w:webHidden/>
              </w:rPr>
              <w:tab/>
            </w:r>
            <w:r w:rsidRPr="00C71EEA">
              <w:rPr>
                <w:i w:val="0"/>
                <w:noProof/>
                <w:webHidden/>
              </w:rPr>
              <w:fldChar w:fldCharType="begin"/>
            </w:r>
            <w:r w:rsidRPr="00C71EEA">
              <w:rPr>
                <w:i w:val="0"/>
                <w:noProof/>
                <w:webHidden/>
              </w:rPr>
              <w:instrText xml:space="preserve"> PAGEREF _Toc452913281 \h </w:instrText>
            </w:r>
            <w:r w:rsidRPr="00C71EEA">
              <w:rPr>
                <w:i w:val="0"/>
                <w:noProof/>
                <w:webHidden/>
              </w:rPr>
            </w:r>
            <w:r w:rsidRPr="00C71EEA">
              <w:rPr>
                <w:i w:val="0"/>
                <w:noProof/>
                <w:webHidden/>
              </w:rPr>
              <w:fldChar w:fldCharType="separate"/>
            </w:r>
            <w:r w:rsidRPr="00C71EEA">
              <w:rPr>
                <w:i w:val="0"/>
                <w:noProof/>
                <w:webHidden/>
              </w:rPr>
              <w:t>16</w:t>
            </w:r>
            <w:r w:rsidRPr="00C71EEA">
              <w:rPr>
                <w:i w:val="0"/>
                <w:noProof/>
                <w:webHidden/>
              </w:rPr>
              <w:fldChar w:fldCharType="end"/>
            </w:r>
          </w:hyperlink>
        </w:p>
        <w:p w14:paraId="4E7B6CDF" w14:textId="2A77FF40" w:rsidR="00C71EEA" w:rsidRPr="00C71EEA" w:rsidRDefault="00C71EEA">
          <w:pPr>
            <w:pStyle w:val="37"/>
            <w:tabs>
              <w:tab w:val="right" w:leader="dot" w:pos="8296"/>
            </w:tabs>
            <w:rPr>
              <w:rFonts w:eastAsiaTheme="minorEastAsia" w:cstheme="minorBidi"/>
              <w:i w:val="0"/>
              <w:noProof/>
              <w:kern w:val="2"/>
              <w:sz w:val="21"/>
            </w:rPr>
          </w:pPr>
          <w:hyperlink w:anchor="_Toc452913282" w:history="1"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 xml:space="preserve">5.3.5 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表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5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：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friend</w:t>
            </w:r>
            <w:r w:rsidRPr="00C71EEA">
              <w:rPr>
                <w:i w:val="0"/>
                <w:noProof/>
                <w:webHidden/>
              </w:rPr>
              <w:tab/>
            </w:r>
            <w:r w:rsidRPr="00C71EEA">
              <w:rPr>
                <w:i w:val="0"/>
                <w:noProof/>
                <w:webHidden/>
              </w:rPr>
              <w:fldChar w:fldCharType="begin"/>
            </w:r>
            <w:r w:rsidRPr="00C71EEA">
              <w:rPr>
                <w:i w:val="0"/>
                <w:noProof/>
                <w:webHidden/>
              </w:rPr>
              <w:instrText xml:space="preserve"> PAGEREF _Toc452913282 \h </w:instrText>
            </w:r>
            <w:r w:rsidRPr="00C71EEA">
              <w:rPr>
                <w:i w:val="0"/>
                <w:noProof/>
                <w:webHidden/>
              </w:rPr>
            </w:r>
            <w:r w:rsidRPr="00C71EEA">
              <w:rPr>
                <w:i w:val="0"/>
                <w:noProof/>
                <w:webHidden/>
              </w:rPr>
              <w:fldChar w:fldCharType="separate"/>
            </w:r>
            <w:r w:rsidRPr="00C71EEA">
              <w:rPr>
                <w:i w:val="0"/>
                <w:noProof/>
                <w:webHidden/>
              </w:rPr>
              <w:t>16</w:t>
            </w:r>
            <w:r w:rsidRPr="00C71EEA">
              <w:rPr>
                <w:i w:val="0"/>
                <w:noProof/>
                <w:webHidden/>
              </w:rPr>
              <w:fldChar w:fldCharType="end"/>
            </w:r>
          </w:hyperlink>
        </w:p>
        <w:p w14:paraId="700C7D67" w14:textId="7922F5BB" w:rsidR="00C71EEA" w:rsidRPr="00C71EEA" w:rsidRDefault="00C71EEA">
          <w:pPr>
            <w:pStyle w:val="37"/>
            <w:tabs>
              <w:tab w:val="right" w:leader="dot" w:pos="8296"/>
            </w:tabs>
            <w:rPr>
              <w:rFonts w:eastAsiaTheme="minorEastAsia" w:cstheme="minorBidi"/>
              <w:i w:val="0"/>
              <w:noProof/>
              <w:kern w:val="2"/>
              <w:sz w:val="21"/>
            </w:rPr>
          </w:pPr>
          <w:hyperlink w:anchor="_Toc452913283" w:history="1"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 xml:space="preserve">5.3.6 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表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6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：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member</w:t>
            </w:r>
            <w:r w:rsidRPr="00C71EEA">
              <w:rPr>
                <w:i w:val="0"/>
                <w:noProof/>
                <w:webHidden/>
              </w:rPr>
              <w:tab/>
            </w:r>
            <w:r w:rsidRPr="00C71EEA">
              <w:rPr>
                <w:i w:val="0"/>
                <w:noProof/>
                <w:webHidden/>
              </w:rPr>
              <w:fldChar w:fldCharType="begin"/>
            </w:r>
            <w:r w:rsidRPr="00C71EEA">
              <w:rPr>
                <w:i w:val="0"/>
                <w:noProof/>
                <w:webHidden/>
              </w:rPr>
              <w:instrText xml:space="preserve"> PAGEREF _Toc452913283 \h </w:instrText>
            </w:r>
            <w:r w:rsidRPr="00C71EEA">
              <w:rPr>
                <w:i w:val="0"/>
                <w:noProof/>
                <w:webHidden/>
              </w:rPr>
            </w:r>
            <w:r w:rsidRPr="00C71EEA">
              <w:rPr>
                <w:i w:val="0"/>
                <w:noProof/>
                <w:webHidden/>
              </w:rPr>
              <w:fldChar w:fldCharType="separate"/>
            </w:r>
            <w:r w:rsidRPr="00C71EEA">
              <w:rPr>
                <w:i w:val="0"/>
                <w:noProof/>
                <w:webHidden/>
              </w:rPr>
              <w:t>16</w:t>
            </w:r>
            <w:r w:rsidRPr="00C71EEA">
              <w:rPr>
                <w:i w:val="0"/>
                <w:noProof/>
                <w:webHidden/>
              </w:rPr>
              <w:fldChar w:fldCharType="end"/>
            </w:r>
          </w:hyperlink>
        </w:p>
        <w:p w14:paraId="2A33C2D1" w14:textId="4BC12655" w:rsidR="00C71EEA" w:rsidRPr="00C71EEA" w:rsidRDefault="00C71EEA">
          <w:pPr>
            <w:pStyle w:val="37"/>
            <w:tabs>
              <w:tab w:val="right" w:leader="dot" w:pos="8296"/>
            </w:tabs>
            <w:rPr>
              <w:rFonts w:eastAsiaTheme="minorEastAsia" w:cstheme="minorBidi"/>
              <w:i w:val="0"/>
              <w:noProof/>
              <w:kern w:val="2"/>
              <w:sz w:val="21"/>
            </w:rPr>
          </w:pPr>
          <w:hyperlink w:anchor="_Toc452913284" w:history="1"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 xml:space="preserve">5.3.7 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表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7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：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suggest</w:t>
            </w:r>
            <w:r w:rsidRPr="00C71EEA">
              <w:rPr>
                <w:i w:val="0"/>
                <w:noProof/>
                <w:webHidden/>
              </w:rPr>
              <w:tab/>
            </w:r>
            <w:r w:rsidRPr="00C71EEA">
              <w:rPr>
                <w:i w:val="0"/>
                <w:noProof/>
                <w:webHidden/>
              </w:rPr>
              <w:fldChar w:fldCharType="begin"/>
            </w:r>
            <w:r w:rsidRPr="00C71EEA">
              <w:rPr>
                <w:i w:val="0"/>
                <w:noProof/>
                <w:webHidden/>
              </w:rPr>
              <w:instrText xml:space="preserve"> PAGEREF _Toc452913284 \h </w:instrText>
            </w:r>
            <w:r w:rsidRPr="00C71EEA">
              <w:rPr>
                <w:i w:val="0"/>
                <w:noProof/>
                <w:webHidden/>
              </w:rPr>
            </w:r>
            <w:r w:rsidRPr="00C71EEA">
              <w:rPr>
                <w:i w:val="0"/>
                <w:noProof/>
                <w:webHidden/>
              </w:rPr>
              <w:fldChar w:fldCharType="separate"/>
            </w:r>
            <w:r w:rsidRPr="00C71EEA">
              <w:rPr>
                <w:i w:val="0"/>
                <w:noProof/>
                <w:webHidden/>
              </w:rPr>
              <w:t>17</w:t>
            </w:r>
            <w:r w:rsidRPr="00C71EEA">
              <w:rPr>
                <w:i w:val="0"/>
                <w:noProof/>
                <w:webHidden/>
              </w:rPr>
              <w:fldChar w:fldCharType="end"/>
            </w:r>
          </w:hyperlink>
        </w:p>
        <w:p w14:paraId="1EC5A312" w14:textId="192D0E8E" w:rsidR="00C71EEA" w:rsidRPr="00C71EEA" w:rsidRDefault="00C71EEA">
          <w:pPr>
            <w:pStyle w:val="37"/>
            <w:tabs>
              <w:tab w:val="right" w:leader="dot" w:pos="8296"/>
            </w:tabs>
            <w:rPr>
              <w:rFonts w:eastAsiaTheme="minorEastAsia" w:cstheme="minorBidi"/>
              <w:i w:val="0"/>
              <w:noProof/>
              <w:kern w:val="2"/>
              <w:sz w:val="21"/>
            </w:rPr>
          </w:pPr>
          <w:hyperlink w:anchor="_Toc452913285" w:history="1"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 xml:space="preserve">5.3.8 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表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8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：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praise</w:t>
            </w:r>
            <w:r w:rsidRPr="00C71EEA">
              <w:rPr>
                <w:i w:val="0"/>
                <w:noProof/>
                <w:webHidden/>
              </w:rPr>
              <w:tab/>
            </w:r>
            <w:r w:rsidRPr="00C71EEA">
              <w:rPr>
                <w:i w:val="0"/>
                <w:noProof/>
                <w:webHidden/>
              </w:rPr>
              <w:fldChar w:fldCharType="begin"/>
            </w:r>
            <w:r w:rsidRPr="00C71EEA">
              <w:rPr>
                <w:i w:val="0"/>
                <w:noProof/>
                <w:webHidden/>
              </w:rPr>
              <w:instrText xml:space="preserve"> PAGEREF _Toc452913285 \h </w:instrText>
            </w:r>
            <w:r w:rsidRPr="00C71EEA">
              <w:rPr>
                <w:i w:val="0"/>
                <w:noProof/>
                <w:webHidden/>
              </w:rPr>
            </w:r>
            <w:r w:rsidRPr="00C71EEA">
              <w:rPr>
                <w:i w:val="0"/>
                <w:noProof/>
                <w:webHidden/>
              </w:rPr>
              <w:fldChar w:fldCharType="separate"/>
            </w:r>
            <w:r w:rsidRPr="00C71EEA">
              <w:rPr>
                <w:i w:val="0"/>
                <w:noProof/>
                <w:webHidden/>
              </w:rPr>
              <w:t>17</w:t>
            </w:r>
            <w:r w:rsidRPr="00C71EEA">
              <w:rPr>
                <w:i w:val="0"/>
                <w:noProof/>
                <w:webHidden/>
              </w:rPr>
              <w:fldChar w:fldCharType="end"/>
            </w:r>
          </w:hyperlink>
        </w:p>
        <w:p w14:paraId="1F0DA688" w14:textId="12234081" w:rsidR="00C71EEA" w:rsidRPr="00C71EEA" w:rsidRDefault="00C71EEA">
          <w:pPr>
            <w:pStyle w:val="37"/>
            <w:tabs>
              <w:tab w:val="right" w:leader="dot" w:pos="8296"/>
            </w:tabs>
            <w:rPr>
              <w:rFonts w:eastAsiaTheme="minorEastAsia" w:cstheme="minorBidi"/>
              <w:i w:val="0"/>
              <w:noProof/>
              <w:kern w:val="2"/>
              <w:sz w:val="21"/>
            </w:rPr>
          </w:pPr>
          <w:hyperlink w:anchor="_Toc452913286" w:history="1"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 xml:space="preserve">5.3.9 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表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9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：</w:t>
            </w:r>
            <w:r w:rsidRPr="00C71EEA">
              <w:rPr>
                <w:rStyle w:val="aff3"/>
                <w:rFonts w:ascii="Times New Roman" w:eastAsia="黑体" w:hAnsi="Times New Roman" w:cs="Times New Roman"/>
                <w:i w:val="0"/>
                <w:noProof/>
              </w:rPr>
              <w:t>story</w:t>
            </w:r>
            <w:r w:rsidRPr="00C71EEA">
              <w:rPr>
                <w:i w:val="0"/>
                <w:noProof/>
                <w:webHidden/>
              </w:rPr>
              <w:tab/>
            </w:r>
            <w:r w:rsidRPr="00C71EEA">
              <w:rPr>
                <w:i w:val="0"/>
                <w:noProof/>
                <w:webHidden/>
              </w:rPr>
              <w:fldChar w:fldCharType="begin"/>
            </w:r>
            <w:r w:rsidRPr="00C71EEA">
              <w:rPr>
                <w:i w:val="0"/>
                <w:noProof/>
                <w:webHidden/>
              </w:rPr>
              <w:instrText xml:space="preserve"> PAGEREF _Toc452913286 \h </w:instrText>
            </w:r>
            <w:r w:rsidRPr="00C71EEA">
              <w:rPr>
                <w:i w:val="0"/>
                <w:noProof/>
                <w:webHidden/>
              </w:rPr>
            </w:r>
            <w:r w:rsidRPr="00C71EEA">
              <w:rPr>
                <w:i w:val="0"/>
                <w:noProof/>
                <w:webHidden/>
              </w:rPr>
              <w:fldChar w:fldCharType="separate"/>
            </w:r>
            <w:r w:rsidRPr="00C71EEA">
              <w:rPr>
                <w:i w:val="0"/>
                <w:noProof/>
                <w:webHidden/>
              </w:rPr>
              <w:t>18</w:t>
            </w:r>
            <w:r w:rsidRPr="00C71EEA">
              <w:rPr>
                <w:i w:val="0"/>
                <w:noProof/>
                <w:webHidden/>
              </w:rPr>
              <w:fldChar w:fldCharType="end"/>
            </w:r>
          </w:hyperlink>
        </w:p>
        <w:p w14:paraId="69BA83B3" w14:textId="6DC02E45" w:rsidR="00C71EEA" w:rsidRDefault="00C71EEA">
          <w:pPr>
            <w:pStyle w:val="12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kern w:val="2"/>
              <w:sz w:val="21"/>
            </w:rPr>
          </w:pPr>
          <w:hyperlink w:anchor="_Toc452913287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6 </w:t>
            </w:r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用户界面设计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5121" w14:textId="41F8504C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88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6.1 </w:t>
            </w:r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色彩设计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4366E" w14:textId="398B1851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89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6.2 </w:t>
            </w:r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设计线图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8F2D3" w14:textId="27E9F0CE" w:rsidR="00C71EEA" w:rsidRDefault="00C71EEA">
          <w:pPr>
            <w:pStyle w:val="26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452913290" w:history="1"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6.3 </w:t>
            </w:r>
            <w:r w:rsidRPr="0025479F">
              <w:rPr>
                <w:rStyle w:val="aff3"/>
                <w:rFonts w:ascii="Times New Roman" w:eastAsia="黑体" w:hAnsi="Times New Roman" w:cs="Times New Roman"/>
                <w:noProof/>
              </w:rPr>
              <w:t>原型设计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_Toc452913290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89D73" w14:textId="21F97F04" w:rsidR="00F7421A" w:rsidRPr="0004366D" w:rsidRDefault="0057586B" w:rsidP="0057586B">
          <w:r>
            <w:rPr>
              <w:b/>
              <w:bCs/>
              <w:lang w:val="zh-CN"/>
            </w:rPr>
            <w:fldChar w:fldCharType="end"/>
          </w:r>
        </w:p>
      </w:sdtContent>
    </w:sdt>
    <w:p w14:paraId="17CE94E8" w14:textId="3158D2EF" w:rsidR="00F7421A" w:rsidRDefault="00F7421A">
      <w:pPr>
        <w:rPr>
          <w:b/>
          <w:bCs/>
          <w:noProof/>
        </w:rPr>
      </w:pPr>
    </w:p>
    <w:p w14:paraId="37A0E2AE" w14:textId="77777777" w:rsidR="00922460" w:rsidRDefault="00922460">
      <w:pPr>
        <w:rPr>
          <w:b/>
          <w:bCs/>
          <w:noProof/>
        </w:rPr>
      </w:pPr>
    </w:p>
    <w:p w14:paraId="32250E78" w14:textId="77777777" w:rsidR="00922460" w:rsidRDefault="00922460">
      <w:pPr>
        <w:rPr>
          <w:b/>
          <w:bCs/>
          <w:noProof/>
        </w:rPr>
      </w:pPr>
    </w:p>
    <w:p w14:paraId="52A8E297" w14:textId="77777777" w:rsidR="00922460" w:rsidRDefault="00922460">
      <w:pPr>
        <w:rPr>
          <w:b/>
          <w:bCs/>
          <w:noProof/>
        </w:rPr>
      </w:pPr>
    </w:p>
    <w:p w14:paraId="3409A242" w14:textId="77777777" w:rsidR="00922460" w:rsidRDefault="00922460">
      <w:pPr>
        <w:rPr>
          <w:b/>
          <w:bCs/>
          <w:noProof/>
        </w:rPr>
      </w:pPr>
    </w:p>
    <w:p w14:paraId="70A28AED" w14:textId="77777777" w:rsidR="00922460" w:rsidRDefault="00922460">
      <w:pPr>
        <w:rPr>
          <w:b/>
          <w:bCs/>
          <w:noProof/>
        </w:rPr>
      </w:pPr>
    </w:p>
    <w:p w14:paraId="18DDDEE9" w14:textId="793B5213" w:rsidR="00922460" w:rsidRDefault="00922460">
      <w:pPr>
        <w:rPr>
          <w:b/>
          <w:bCs/>
          <w:noProof/>
        </w:rPr>
      </w:pPr>
    </w:p>
    <w:p w14:paraId="73C89C22" w14:textId="27811AE0" w:rsidR="000452E9" w:rsidRDefault="000452E9">
      <w:pPr>
        <w:rPr>
          <w:b/>
          <w:bCs/>
          <w:noProof/>
        </w:rPr>
      </w:pPr>
    </w:p>
    <w:p w14:paraId="1EF0D653" w14:textId="4303D32D" w:rsidR="000452E9" w:rsidRDefault="000452E9">
      <w:pPr>
        <w:rPr>
          <w:b/>
          <w:bCs/>
          <w:noProof/>
        </w:rPr>
      </w:pPr>
    </w:p>
    <w:p w14:paraId="04C92D35" w14:textId="62BCB7E6" w:rsidR="000452E9" w:rsidRDefault="000452E9">
      <w:pPr>
        <w:rPr>
          <w:b/>
          <w:bCs/>
          <w:noProof/>
        </w:rPr>
      </w:pPr>
    </w:p>
    <w:p w14:paraId="7CE7E8F0" w14:textId="092038F4" w:rsidR="000452E9" w:rsidRDefault="000452E9">
      <w:pPr>
        <w:rPr>
          <w:b/>
          <w:bCs/>
          <w:noProof/>
        </w:rPr>
      </w:pPr>
    </w:p>
    <w:p w14:paraId="3435A63C" w14:textId="196B4AE1" w:rsidR="000452E9" w:rsidRDefault="000452E9">
      <w:pPr>
        <w:rPr>
          <w:b/>
          <w:bCs/>
          <w:noProof/>
        </w:rPr>
      </w:pPr>
    </w:p>
    <w:p w14:paraId="442466EA" w14:textId="64F7DCA6" w:rsidR="000452E9" w:rsidRDefault="000452E9">
      <w:pPr>
        <w:rPr>
          <w:b/>
          <w:bCs/>
          <w:noProof/>
        </w:rPr>
      </w:pPr>
    </w:p>
    <w:p w14:paraId="13D8C2C5" w14:textId="0F733DB6" w:rsidR="000452E9" w:rsidRDefault="000452E9">
      <w:pPr>
        <w:rPr>
          <w:b/>
          <w:bCs/>
          <w:noProof/>
        </w:rPr>
      </w:pPr>
    </w:p>
    <w:p w14:paraId="53132F8E" w14:textId="7D1F823B" w:rsidR="000452E9" w:rsidRDefault="000452E9">
      <w:pPr>
        <w:rPr>
          <w:b/>
          <w:bCs/>
          <w:noProof/>
        </w:rPr>
      </w:pPr>
    </w:p>
    <w:p w14:paraId="3CD415E8" w14:textId="77777777" w:rsidR="000452E9" w:rsidRPr="00094671" w:rsidRDefault="000452E9">
      <w:pPr>
        <w:rPr>
          <w:rFonts w:hint="eastAsia"/>
          <w:b/>
          <w:bCs/>
          <w:noProof/>
        </w:rPr>
      </w:pPr>
    </w:p>
    <w:p w14:paraId="5BF8CB24" w14:textId="77777777" w:rsidR="0037622C" w:rsidRDefault="003968B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0" w:name="_Toc444262580"/>
      <w:bookmarkStart w:id="1" w:name="_Toc451864271"/>
      <w:bookmarkStart w:id="2" w:name="_Toc451882054"/>
      <w:bookmarkStart w:id="3" w:name="_Toc452913247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lastRenderedPageBreak/>
        <w:t>1</w:t>
      </w:r>
      <w:r w:rsidR="00173E4A"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导言</w:t>
      </w:r>
      <w:bookmarkEnd w:id="0"/>
      <w:bookmarkEnd w:id="1"/>
      <w:bookmarkEnd w:id="2"/>
      <w:bookmarkEnd w:id="3"/>
    </w:p>
    <w:p w14:paraId="7295FED0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4" w:name="_Toc435515184"/>
      <w:bookmarkStart w:id="5" w:name="_Toc435871190"/>
      <w:bookmarkStart w:id="6" w:name="_Toc435931855"/>
      <w:bookmarkStart w:id="7" w:name="_Toc439216690"/>
      <w:bookmarkStart w:id="8" w:name="_Toc439478830"/>
      <w:bookmarkStart w:id="9" w:name="_Toc439478941"/>
      <w:bookmarkStart w:id="10" w:name="_Toc439479044"/>
      <w:bookmarkStart w:id="11" w:name="_Toc439479125"/>
      <w:bookmarkStart w:id="12" w:name="_Toc439479245"/>
      <w:bookmarkStart w:id="13" w:name="_Toc439486266"/>
      <w:bookmarkStart w:id="14" w:name="_Toc439486445"/>
      <w:bookmarkStart w:id="15" w:name="_Toc439486469"/>
      <w:bookmarkStart w:id="16" w:name="_Toc439486572"/>
      <w:bookmarkStart w:id="17" w:name="_Toc439486668"/>
      <w:bookmarkStart w:id="18" w:name="_Toc439486685"/>
      <w:bookmarkStart w:id="19" w:name="_Toc440343812"/>
      <w:bookmarkStart w:id="20" w:name="_Toc440343824"/>
      <w:bookmarkStart w:id="21" w:name="_Toc440343883"/>
      <w:bookmarkStart w:id="22" w:name="_Toc440348420"/>
      <w:bookmarkStart w:id="23" w:name="_Toc440348448"/>
      <w:bookmarkStart w:id="24" w:name="_Toc440351844"/>
      <w:bookmarkStart w:id="25" w:name="_Toc440351860"/>
      <w:bookmarkStart w:id="26" w:name="_Toc445715206"/>
      <w:bookmarkStart w:id="27" w:name="_Toc459082583"/>
      <w:bookmarkStart w:id="28" w:name="_Toc444262581"/>
      <w:bookmarkStart w:id="29" w:name="_Toc451864272"/>
      <w:bookmarkStart w:id="30" w:name="_Toc451882055"/>
      <w:bookmarkStart w:id="31" w:name="_Toc452913248"/>
      <w:r>
        <w:rPr>
          <w:rFonts w:ascii="Times New Roman" w:eastAsia="黑体" w:hAnsi="Times New Roman" w:cs="Times New Roman"/>
          <w:color w:val="auto"/>
          <w:sz w:val="30"/>
          <w:szCs w:val="30"/>
        </w:rPr>
        <w:t>1.1</w:t>
      </w:r>
      <w:r w:rsidR="00173E4A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编写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目的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7F5D707D" w14:textId="6132469F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该文档是关于用户对于</w:t>
      </w:r>
      <w:r w:rsidR="005F3EC3">
        <w:rPr>
          <w:rFonts w:ascii="Times New Roman" w:hAnsi="Times New Roman" w:cs="Times New Roman" w:hint="eastAsia"/>
          <w:sz w:val="24"/>
          <w:szCs w:val="24"/>
        </w:rPr>
        <w:t>“家谱树”手机软件的</w:t>
      </w:r>
      <w:r>
        <w:rPr>
          <w:rFonts w:ascii="Times New Roman" w:hAnsi="Times New Roman" w:cs="Times New Roman"/>
          <w:sz w:val="24"/>
          <w:szCs w:val="24"/>
        </w:rPr>
        <w:t>功能和性能的要求，将作为对该项目在概要设计阶段的输入。</w:t>
      </w:r>
    </w:p>
    <w:p w14:paraId="3EB16039" w14:textId="77777777" w:rsidR="0037622C" w:rsidRDefault="003968BA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 w14:paraId="35C54B71" w14:textId="77777777" w:rsidR="0037622C" w:rsidRDefault="003968B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 w14:paraId="6CEBF4A1" w14:textId="77777777" w:rsidR="0037622C" w:rsidRDefault="003968B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 w14:paraId="3314C8BD" w14:textId="77777777" w:rsidR="0037622C" w:rsidRDefault="003968B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 w14:paraId="6E06B4BD" w14:textId="02DC2729" w:rsidR="00922460" w:rsidRDefault="003968BA" w:rsidP="00922460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 w14:paraId="52D70A56" w14:textId="77777777" w:rsidR="00922460" w:rsidRPr="00922460" w:rsidRDefault="00922460" w:rsidP="00922460">
      <w:pPr>
        <w:tabs>
          <w:tab w:val="left" w:pos="1380"/>
        </w:tabs>
        <w:spacing w:after="0" w:line="360" w:lineRule="auto"/>
        <w:ind w:left="1380"/>
        <w:rPr>
          <w:rFonts w:ascii="Times New Roman" w:hAnsi="Times New Roman" w:cs="Times New Roman"/>
          <w:sz w:val="24"/>
          <w:szCs w:val="24"/>
        </w:rPr>
      </w:pPr>
    </w:p>
    <w:p w14:paraId="3E45DED0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2" w:name="_Toc444262582"/>
      <w:bookmarkStart w:id="33" w:name="_Toc451864273"/>
      <w:bookmarkStart w:id="34" w:name="_Toc451882056"/>
      <w:bookmarkStart w:id="35" w:name="_Toc452913249"/>
      <w:r>
        <w:rPr>
          <w:rFonts w:ascii="Times New Roman" w:eastAsia="黑体" w:hAnsi="Times New Roman" w:cs="Times New Roman"/>
          <w:color w:val="auto"/>
          <w:sz w:val="30"/>
          <w:szCs w:val="30"/>
        </w:rPr>
        <w:t>1.2</w:t>
      </w:r>
      <w:r w:rsidR="00173E4A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项目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范围</w:t>
      </w:r>
      <w:bookmarkEnd w:id="32"/>
      <w:bookmarkEnd w:id="33"/>
      <w:bookmarkEnd w:id="34"/>
      <w:bookmarkEnd w:id="35"/>
    </w:p>
    <w:p w14:paraId="1981AFE6" w14:textId="7E954065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该文档的目的是解决</w:t>
      </w:r>
      <w:r w:rsidR="00E2295B">
        <w:rPr>
          <w:rFonts w:ascii="Times New Roman" w:hAnsi="Times New Roman" w:cs="Times New Roman" w:hint="eastAsia"/>
          <w:sz w:val="24"/>
          <w:szCs w:val="24"/>
        </w:rPr>
        <w:t>在</w:t>
      </w:r>
      <w:r w:rsidR="00E2295B">
        <w:rPr>
          <w:rFonts w:ascii="Times New Roman" w:hAnsi="Times New Roman" w:cs="Times New Roman"/>
          <w:sz w:val="24"/>
          <w:szCs w:val="24"/>
        </w:rPr>
        <w:t>项目系统</w:t>
      </w:r>
      <w:r w:rsidR="00E2295B">
        <w:rPr>
          <w:rFonts w:ascii="Times New Roman" w:hAnsi="Times New Roman" w:cs="Times New Roman" w:hint="eastAsia"/>
          <w:sz w:val="24"/>
          <w:szCs w:val="24"/>
        </w:rPr>
        <w:t>“做什么”的基础之上对每个模块的功能性说明、接口介绍与其后的行为解释</w:t>
      </w:r>
      <w:r w:rsidR="00786E61">
        <w:rPr>
          <w:rFonts w:ascii="Times New Roman" w:hAnsi="Times New Roman" w:cs="Times New Roman"/>
          <w:sz w:val="24"/>
          <w:szCs w:val="24"/>
        </w:rPr>
        <w:t>。</w:t>
      </w:r>
      <w:r w:rsidR="00786E61">
        <w:rPr>
          <w:rFonts w:ascii="Times New Roman" w:hAnsi="Times New Roman" w:cs="Times New Roman" w:hint="eastAsia"/>
          <w:sz w:val="24"/>
          <w:szCs w:val="24"/>
        </w:rPr>
        <w:t>在这里</w:t>
      </w:r>
      <w:r w:rsidR="00786E61">
        <w:rPr>
          <w:rFonts w:ascii="Times New Roman" w:hAnsi="Times New Roman" w:cs="Times New Roman"/>
          <w:sz w:val="24"/>
          <w:szCs w:val="24"/>
        </w:rPr>
        <w:t>，</w:t>
      </w:r>
      <w:r w:rsidR="00786E61">
        <w:rPr>
          <w:rFonts w:ascii="Times New Roman" w:hAnsi="Times New Roman" w:cs="Times New Roman" w:hint="eastAsia"/>
          <w:sz w:val="24"/>
          <w:szCs w:val="24"/>
        </w:rPr>
        <w:t>对于</w:t>
      </w:r>
      <w:r w:rsidR="00786E61">
        <w:rPr>
          <w:rFonts w:ascii="Times New Roman" w:hAnsi="Times New Roman" w:cs="Times New Roman"/>
          <w:sz w:val="24"/>
          <w:szCs w:val="24"/>
        </w:rPr>
        <w:t>开发技术</w:t>
      </w:r>
      <w:r w:rsidR="00150F2E">
        <w:rPr>
          <w:rFonts w:ascii="Times New Roman" w:hAnsi="Times New Roman" w:cs="Times New Roman" w:hint="eastAsia"/>
          <w:sz w:val="24"/>
          <w:szCs w:val="24"/>
        </w:rPr>
        <w:t>进行</w:t>
      </w:r>
      <w:r w:rsidR="00786E61">
        <w:rPr>
          <w:rFonts w:ascii="Times New Roman" w:hAnsi="Times New Roman" w:cs="Times New Roman"/>
          <w:sz w:val="24"/>
          <w:szCs w:val="24"/>
        </w:rPr>
        <w:t>涉及，</w:t>
      </w:r>
      <w:r>
        <w:rPr>
          <w:rFonts w:ascii="Times New Roman" w:hAnsi="Times New Roman" w:cs="Times New Roman"/>
          <w:sz w:val="24"/>
          <w:szCs w:val="24"/>
        </w:rPr>
        <w:t>而主要是通过建立模型</w:t>
      </w:r>
      <w:r w:rsidR="00150F2E">
        <w:rPr>
          <w:rFonts w:ascii="Times New Roman" w:hAnsi="Times New Roman" w:cs="Times New Roman" w:hint="eastAsia"/>
          <w:sz w:val="24"/>
          <w:szCs w:val="24"/>
        </w:rPr>
        <w:t>与语言描述</w:t>
      </w:r>
      <w:r w:rsidR="00150F2E">
        <w:rPr>
          <w:rFonts w:ascii="Times New Roman" w:hAnsi="Times New Roman" w:cs="Times New Roman"/>
          <w:sz w:val="24"/>
          <w:szCs w:val="24"/>
        </w:rPr>
        <w:t>的方式</w:t>
      </w:r>
      <w:r w:rsidR="00150F2E">
        <w:rPr>
          <w:rFonts w:ascii="Times New Roman" w:hAnsi="Times New Roman" w:cs="Times New Roman" w:hint="eastAsia"/>
          <w:sz w:val="24"/>
          <w:szCs w:val="24"/>
        </w:rPr>
        <w:t>给开发者一个开发过程中的指导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2BD3CEE" w14:textId="77777777" w:rsidR="00922460" w:rsidRDefault="00922460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0365D8C8" w14:textId="4BA7F266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6" w:name="_Toc444262584"/>
      <w:bookmarkStart w:id="37" w:name="_Toc451864275"/>
      <w:bookmarkStart w:id="38" w:name="_Toc451882058"/>
      <w:bookmarkStart w:id="39" w:name="_Toc452913250"/>
      <w:r>
        <w:rPr>
          <w:rFonts w:ascii="Times New Roman" w:eastAsia="黑体" w:hAnsi="Times New Roman" w:cs="Times New Roman"/>
          <w:color w:val="auto"/>
          <w:sz w:val="30"/>
          <w:szCs w:val="30"/>
        </w:rPr>
        <w:t>1.</w:t>
      </w:r>
      <w:r w:rsidR="00871FB0">
        <w:rPr>
          <w:rFonts w:ascii="Times New Roman" w:eastAsia="黑体" w:hAnsi="Times New Roman" w:cs="Times New Roman" w:hint="eastAsia"/>
          <w:color w:val="auto"/>
          <w:sz w:val="30"/>
          <w:szCs w:val="30"/>
        </w:rPr>
        <w:t>3</w:t>
      </w:r>
      <w:r w:rsidR="002E1580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参考资料</w:t>
      </w:r>
      <w:bookmarkEnd w:id="36"/>
      <w:bookmarkEnd w:id="37"/>
      <w:bookmarkEnd w:id="38"/>
      <w:bookmarkEnd w:id="39"/>
    </w:p>
    <w:p w14:paraId="753A28ED" w14:textId="2A6B8596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《</w:t>
      </w:r>
      <w:r w:rsidR="00744C97">
        <w:rPr>
          <w:rFonts w:ascii="Times New Roman" w:hAnsi="Times New Roman" w:cs="Times New Roman" w:hint="eastAsia"/>
          <w:sz w:val="24"/>
          <w:szCs w:val="24"/>
        </w:rPr>
        <w:t>Android</w:t>
      </w:r>
      <w:r w:rsidR="00744C97">
        <w:rPr>
          <w:rFonts w:ascii="Times New Roman" w:hAnsi="Times New Roman" w:cs="Times New Roman"/>
          <w:sz w:val="24"/>
          <w:szCs w:val="24"/>
        </w:rPr>
        <w:t xml:space="preserve"> </w:t>
      </w:r>
      <w:r w:rsidR="00744C97">
        <w:rPr>
          <w:rFonts w:ascii="Times New Roman" w:hAnsi="Times New Roman" w:cs="Times New Roman" w:hint="eastAsia"/>
          <w:sz w:val="24"/>
          <w:szCs w:val="24"/>
        </w:rPr>
        <w:t>应用开发详解</w:t>
      </w:r>
      <w:r>
        <w:rPr>
          <w:rFonts w:ascii="Times New Roman" w:hAnsi="Times New Roman" w:cs="Times New Roman"/>
          <w:sz w:val="24"/>
          <w:szCs w:val="24"/>
        </w:rPr>
        <w:t>》</w:t>
      </w:r>
      <w:r w:rsidR="00744C97">
        <w:rPr>
          <w:rFonts w:ascii="Times New Roman" w:hAnsi="Times New Roman" w:cs="Times New Roman" w:hint="eastAsia"/>
          <w:sz w:val="24"/>
          <w:szCs w:val="24"/>
        </w:rPr>
        <w:t>郭宏志</w:t>
      </w:r>
      <w:r w:rsidR="006510A6">
        <w:rPr>
          <w:rFonts w:ascii="Times New Roman" w:hAnsi="Times New Roman" w:cs="Times New Roman" w:hint="eastAsia"/>
          <w:sz w:val="24"/>
          <w:szCs w:val="24"/>
        </w:rPr>
        <w:t>等</w:t>
      </w:r>
      <w:r w:rsidR="006510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44C97">
        <w:rPr>
          <w:rFonts w:ascii="Times New Roman" w:hAnsi="Times New Roman" w:cs="Times New Roman" w:hint="eastAsia"/>
          <w:sz w:val="24"/>
          <w:szCs w:val="24"/>
        </w:rPr>
        <w:t>电子</w:t>
      </w:r>
      <w:r>
        <w:rPr>
          <w:rFonts w:ascii="Times New Roman" w:hAnsi="Times New Roman" w:cs="Times New Roman"/>
          <w:sz w:val="24"/>
          <w:szCs w:val="24"/>
        </w:rPr>
        <w:t>工业出版社</w:t>
      </w:r>
    </w:p>
    <w:p w14:paraId="79F09106" w14:textId="5EDD7645" w:rsidR="009332DF" w:rsidRPr="004E2AAB" w:rsidRDefault="009332DF" w:rsidP="004E2AAB"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9332D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32DF">
        <w:rPr>
          <w:rFonts w:ascii="Times New Roman" w:hAnsi="Times New Roman" w:cs="Times New Roman" w:hint="eastAsia"/>
          <w:sz w:val="24"/>
          <w:szCs w:val="24"/>
        </w:rPr>
        <w:t>《</w:t>
      </w:r>
      <w:r>
        <w:rPr>
          <w:rFonts w:ascii="Times New Roman" w:hAnsi="Times New Roman" w:cs="Times New Roman"/>
          <w:sz w:val="24"/>
          <w:szCs w:val="24"/>
        </w:rPr>
        <w:t>Introduction to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30132" w:rsidRPr="00C30132">
        <w:rPr>
          <w:rFonts w:ascii="Times New Roman" w:hAnsi="Times New Roman" w:cs="Times New Roman"/>
          <w:sz w:val="24"/>
          <w:szCs w:val="24"/>
        </w:rPr>
        <w:t>Team</w:t>
      </w:r>
      <w:r w:rsidR="00C30132">
        <w:rPr>
          <w:rFonts w:ascii="Times New Roman" w:hAnsi="Times New Roman" w:cs="Times New Roman"/>
          <w:sz w:val="24"/>
          <w:szCs w:val="24"/>
        </w:rPr>
        <w:t xml:space="preserve"> </w:t>
      </w:r>
      <w:r w:rsidRPr="009332DF">
        <w:rPr>
          <w:rFonts w:ascii="Times New Roman" w:hAnsi="Times New Roman" w:cs="Times New Roman"/>
          <w:sz w:val="24"/>
          <w:szCs w:val="24"/>
        </w:rPr>
        <w:t>Software Process</w:t>
      </w:r>
      <w:r>
        <w:rPr>
          <w:rFonts w:ascii="Times New Roman" w:hAnsi="Times New Roman" w:cs="Times New Roman" w:hint="eastAsia"/>
          <w:sz w:val="24"/>
          <w:szCs w:val="24"/>
        </w:rPr>
        <w:t>》</w:t>
      </w:r>
      <w:r>
        <w:rPr>
          <w:rFonts w:ascii="Times New Roman" w:hAnsi="Times New Roman" w:cs="Times New Roman"/>
          <w:sz w:val="24"/>
          <w:szCs w:val="24"/>
        </w:rPr>
        <w:t>Watts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32DF">
        <w:rPr>
          <w:rFonts w:ascii="Times New Roman" w:hAnsi="Times New Roman" w:cs="Times New Roman"/>
          <w:sz w:val="24"/>
          <w:szCs w:val="24"/>
        </w:rPr>
        <w:t>S.Humphrey</w:t>
      </w:r>
      <w:r w:rsidR="004E2AA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E2AAB" w:rsidRPr="004E2AAB">
        <w:rPr>
          <w:rFonts w:ascii="Times New Roman" w:hAnsi="Times New Roman" w:cs="Times New Roman"/>
          <w:sz w:val="24"/>
          <w:szCs w:val="24"/>
        </w:rPr>
        <w:t>Tsinghua University Press</w:t>
      </w:r>
      <w:r w:rsidR="004E2A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0F5BF" w14:textId="080FD975" w:rsidR="0037622C" w:rsidRDefault="00871FB0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40" w:name="_Toc444262585"/>
      <w:bookmarkStart w:id="41" w:name="_Toc451864276"/>
      <w:bookmarkStart w:id="42" w:name="_Toc451882059"/>
      <w:bookmarkStart w:id="43" w:name="_Toc452913251"/>
      <w:r>
        <w:rPr>
          <w:rFonts w:ascii="Times New Roman" w:eastAsia="黑体" w:hAnsi="Times New Roman" w:cs="Times New Roman"/>
          <w:color w:val="auto"/>
          <w:sz w:val="30"/>
          <w:szCs w:val="30"/>
        </w:rPr>
        <w:t>1.4</w:t>
      </w:r>
      <w:r w:rsidR="003968BA">
        <w:rPr>
          <w:rFonts w:ascii="Times New Roman" w:eastAsia="黑体" w:hAnsi="Times New Roman" w:cs="Times New Roman"/>
          <w:color w:val="auto"/>
          <w:sz w:val="30"/>
          <w:szCs w:val="30"/>
        </w:rPr>
        <w:t xml:space="preserve"> </w:t>
      </w:r>
      <w:r w:rsidR="003968BA">
        <w:rPr>
          <w:rFonts w:ascii="Times New Roman" w:eastAsia="黑体" w:hAnsi="Times New Roman" w:cs="Times New Roman"/>
          <w:color w:val="auto"/>
          <w:sz w:val="30"/>
          <w:szCs w:val="30"/>
        </w:rPr>
        <w:t>版本更新信息</w:t>
      </w:r>
      <w:bookmarkEnd w:id="40"/>
      <w:bookmarkEnd w:id="41"/>
      <w:bookmarkEnd w:id="42"/>
      <w:bookmarkEnd w:id="43"/>
    </w:p>
    <w:p w14:paraId="2C7B8D6D" w14:textId="3EFDF73C" w:rsidR="00142328" w:rsidRDefault="003968BA" w:rsidP="00B609CA">
      <w:pPr>
        <w:spacing w:after="0"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 w:rsidR="001C6DC3">
        <w:rPr>
          <w:rFonts w:ascii="Times New Roman" w:hAnsi="Times New Roman" w:cs="Times New Roman"/>
          <w:sz w:val="24"/>
          <w:szCs w:val="24"/>
        </w:rPr>
        <w:t>格</w:t>
      </w:r>
      <w:r w:rsidR="001C6DC3">
        <w:rPr>
          <w:rFonts w:ascii="Times New Roman" w:hAnsi="Times New Roman" w:cs="Times New Roman" w:hint="eastAsia"/>
          <w:sz w:val="24"/>
          <w:szCs w:val="24"/>
        </w:rPr>
        <w:t>1</w:t>
      </w:r>
      <w:r w:rsidR="00CA1601">
        <w:rPr>
          <w:rFonts w:ascii="Times New Roman" w:hAnsi="Times New Roman" w:cs="Times New Roman" w:hint="eastAsia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 w14:paraId="59D1F4E2" w14:textId="4B821261" w:rsidR="00C360E7" w:rsidRDefault="00C360E7" w:rsidP="00B609CA">
      <w:pPr>
        <w:spacing w:after="0"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</w:p>
    <w:p w14:paraId="5808019B" w14:textId="265C8DD3" w:rsidR="00C360E7" w:rsidRDefault="00C360E7" w:rsidP="00B609CA">
      <w:pPr>
        <w:spacing w:after="0"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</w:p>
    <w:p w14:paraId="47B994CB" w14:textId="45C73AC9" w:rsidR="00C360E7" w:rsidRDefault="00C360E7" w:rsidP="00B609CA">
      <w:pPr>
        <w:spacing w:after="0"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</w:p>
    <w:p w14:paraId="07271162" w14:textId="77777777" w:rsidR="00C360E7" w:rsidRPr="00094671" w:rsidRDefault="00C360E7" w:rsidP="00B609CA">
      <w:pPr>
        <w:spacing w:after="0"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</w:p>
    <w:p w14:paraId="4ED8A99D" w14:textId="248F3332" w:rsidR="005E40AD" w:rsidRPr="00933460" w:rsidRDefault="006D06F8" w:rsidP="006D06F8">
      <w:pPr>
        <w:pStyle w:val="aa"/>
        <w:jc w:val="center"/>
        <w:rPr>
          <w:rFonts w:ascii="Times New Roman" w:hAnsi="Times New Roman" w:cs="Times New Roman"/>
          <w:color w:val="000000" w:themeColor="text1"/>
          <w:sz w:val="24"/>
          <w:szCs w:val="21"/>
        </w:rPr>
      </w:pPr>
      <w:bookmarkStart w:id="44" w:name="_Toc446928284"/>
      <w:r w:rsidRPr="00933460">
        <w:rPr>
          <w:rFonts w:hint="eastAsia"/>
          <w:color w:val="000000" w:themeColor="text1"/>
          <w:sz w:val="21"/>
        </w:rPr>
        <w:lastRenderedPageBreak/>
        <w:t>表格</w:t>
      </w:r>
      <w:r w:rsidRPr="00933460">
        <w:rPr>
          <w:rFonts w:hint="eastAsia"/>
          <w:color w:val="000000" w:themeColor="text1"/>
          <w:sz w:val="21"/>
        </w:rPr>
        <w:t xml:space="preserve"> </w:t>
      </w:r>
      <w:r w:rsidRPr="00933460">
        <w:rPr>
          <w:color w:val="000000" w:themeColor="text1"/>
          <w:sz w:val="21"/>
        </w:rPr>
        <w:fldChar w:fldCharType="begin"/>
      </w:r>
      <w:r w:rsidRPr="00933460">
        <w:rPr>
          <w:color w:val="000000" w:themeColor="text1"/>
          <w:sz w:val="21"/>
        </w:rPr>
        <w:instrText xml:space="preserve"> </w:instrText>
      </w:r>
      <w:r w:rsidRPr="00933460">
        <w:rPr>
          <w:rFonts w:hint="eastAsia"/>
          <w:color w:val="000000" w:themeColor="text1"/>
          <w:sz w:val="21"/>
        </w:rPr>
        <w:instrText xml:space="preserve">SEQ </w:instrText>
      </w:r>
      <w:r w:rsidRPr="00933460">
        <w:rPr>
          <w:rFonts w:hint="eastAsia"/>
          <w:color w:val="000000" w:themeColor="text1"/>
          <w:sz w:val="21"/>
        </w:rPr>
        <w:instrText>表格</w:instrText>
      </w:r>
      <w:r w:rsidRPr="00933460">
        <w:rPr>
          <w:rFonts w:hint="eastAsia"/>
          <w:color w:val="000000" w:themeColor="text1"/>
          <w:sz w:val="21"/>
        </w:rPr>
        <w:instrText xml:space="preserve"> \* ARABIC</w:instrText>
      </w:r>
      <w:r w:rsidRPr="00933460">
        <w:rPr>
          <w:color w:val="000000" w:themeColor="text1"/>
          <w:sz w:val="21"/>
        </w:rPr>
        <w:instrText xml:space="preserve"> </w:instrText>
      </w:r>
      <w:r w:rsidRPr="00933460">
        <w:rPr>
          <w:color w:val="000000" w:themeColor="text1"/>
          <w:sz w:val="21"/>
        </w:rPr>
        <w:fldChar w:fldCharType="separate"/>
      </w:r>
      <w:r w:rsidR="00572908">
        <w:rPr>
          <w:noProof/>
          <w:color w:val="000000" w:themeColor="text1"/>
          <w:sz w:val="21"/>
        </w:rPr>
        <w:t>1</w:t>
      </w:r>
      <w:r w:rsidRPr="00933460">
        <w:rPr>
          <w:color w:val="000000" w:themeColor="text1"/>
          <w:sz w:val="21"/>
        </w:rPr>
        <w:fldChar w:fldCharType="end"/>
      </w:r>
      <w:r w:rsidRPr="00933460">
        <w:rPr>
          <w:color w:val="000000" w:themeColor="text1"/>
          <w:sz w:val="21"/>
        </w:rPr>
        <w:t>－</w:t>
      </w:r>
      <w:r w:rsidR="00133284">
        <w:rPr>
          <w:rFonts w:hint="eastAsia"/>
          <w:color w:val="000000" w:themeColor="text1"/>
          <w:sz w:val="21"/>
        </w:rPr>
        <w:t>1</w:t>
      </w:r>
      <w:r w:rsidR="00133284">
        <w:rPr>
          <w:color w:val="000000" w:themeColor="text1"/>
          <w:sz w:val="21"/>
        </w:rPr>
        <w:t xml:space="preserve"> </w:t>
      </w:r>
      <w:r w:rsidRPr="00933460">
        <w:rPr>
          <w:color w:val="000000" w:themeColor="text1"/>
          <w:sz w:val="21"/>
        </w:rPr>
        <w:t>版本更新信息表</w:t>
      </w:r>
      <w:bookmarkEnd w:id="44"/>
    </w:p>
    <w:tbl>
      <w:tblPr>
        <w:tblW w:w="847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5"/>
        <w:gridCol w:w="1184"/>
        <w:gridCol w:w="1433"/>
        <w:gridCol w:w="1282"/>
        <w:gridCol w:w="3388"/>
      </w:tblGrid>
      <w:tr w:rsidR="0037622C" w14:paraId="57B1EF3A" w14:textId="77777777" w:rsidTr="00D202E0">
        <w:trPr>
          <w:trHeight w:val="281"/>
          <w:jc w:val="center"/>
        </w:trPr>
        <w:tc>
          <w:tcPr>
            <w:tcW w:w="1185" w:type="dxa"/>
            <w:tcBorders>
              <w:bottom w:val="single" w:sz="12" w:space="0" w:color="000000"/>
            </w:tcBorders>
            <w:vAlign w:val="center"/>
          </w:tcPr>
          <w:p w14:paraId="68037AA3" w14:textId="77777777" w:rsidR="0037622C" w:rsidRPr="00922460" w:rsidRDefault="003968BA">
            <w:pPr>
              <w:spacing w:after="0"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22460">
              <w:rPr>
                <w:rFonts w:ascii="黑体" w:eastAsia="黑体" w:hAnsi="黑体" w:cs="Times New Roman"/>
                <w:sz w:val="24"/>
                <w:szCs w:val="24"/>
              </w:rPr>
              <w:t>修改编号</w:t>
            </w:r>
          </w:p>
        </w:tc>
        <w:tc>
          <w:tcPr>
            <w:tcW w:w="1184" w:type="dxa"/>
            <w:tcBorders>
              <w:bottom w:val="single" w:sz="12" w:space="0" w:color="000000"/>
            </w:tcBorders>
            <w:vAlign w:val="center"/>
          </w:tcPr>
          <w:p w14:paraId="6884BBF8" w14:textId="77777777" w:rsidR="0037622C" w:rsidRPr="00922460" w:rsidRDefault="003968BA">
            <w:pPr>
              <w:spacing w:after="0"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22460">
              <w:rPr>
                <w:rFonts w:ascii="黑体" w:eastAsia="黑体" w:hAnsi="黑体" w:cs="Times New Roman"/>
                <w:sz w:val="24"/>
                <w:szCs w:val="24"/>
              </w:rPr>
              <w:t>修改日期</w:t>
            </w:r>
          </w:p>
        </w:tc>
        <w:tc>
          <w:tcPr>
            <w:tcW w:w="1433" w:type="dxa"/>
            <w:tcBorders>
              <w:bottom w:val="single" w:sz="12" w:space="0" w:color="000000"/>
            </w:tcBorders>
            <w:vAlign w:val="center"/>
          </w:tcPr>
          <w:p w14:paraId="472C037E" w14:textId="77777777" w:rsidR="0037622C" w:rsidRPr="00922460" w:rsidRDefault="003968BA">
            <w:pPr>
              <w:spacing w:after="0"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22460">
              <w:rPr>
                <w:rFonts w:ascii="黑体" w:eastAsia="黑体" w:hAnsi="黑体" w:cs="Times New Roman"/>
                <w:sz w:val="24"/>
                <w:szCs w:val="24"/>
              </w:rPr>
              <w:t>修改后版本</w:t>
            </w:r>
          </w:p>
        </w:tc>
        <w:tc>
          <w:tcPr>
            <w:tcW w:w="1282" w:type="dxa"/>
            <w:tcBorders>
              <w:bottom w:val="single" w:sz="12" w:space="0" w:color="000000"/>
            </w:tcBorders>
            <w:vAlign w:val="center"/>
          </w:tcPr>
          <w:p w14:paraId="7E8ECFE9" w14:textId="77777777" w:rsidR="0037622C" w:rsidRPr="00922460" w:rsidRDefault="003968BA">
            <w:pPr>
              <w:spacing w:after="0"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22460">
              <w:rPr>
                <w:rFonts w:ascii="黑体" w:eastAsia="黑体" w:hAnsi="黑体" w:cs="Times New Roman"/>
                <w:sz w:val="24"/>
                <w:szCs w:val="24"/>
              </w:rPr>
              <w:t>修改位置</w:t>
            </w:r>
          </w:p>
        </w:tc>
        <w:tc>
          <w:tcPr>
            <w:tcW w:w="3388" w:type="dxa"/>
            <w:tcBorders>
              <w:bottom w:val="single" w:sz="12" w:space="0" w:color="000000"/>
            </w:tcBorders>
            <w:vAlign w:val="center"/>
          </w:tcPr>
          <w:p w14:paraId="47CB275D" w14:textId="77777777" w:rsidR="0037622C" w:rsidRPr="00922460" w:rsidRDefault="003968BA">
            <w:pPr>
              <w:spacing w:after="0"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22460">
              <w:rPr>
                <w:rFonts w:ascii="黑体" w:eastAsia="黑体" w:hAnsi="黑体" w:cs="Times New Roman"/>
                <w:sz w:val="24"/>
                <w:szCs w:val="24"/>
              </w:rPr>
              <w:t>修改内容概述</w:t>
            </w:r>
          </w:p>
        </w:tc>
      </w:tr>
      <w:tr w:rsidR="0037622C" w14:paraId="4C3FE0C0" w14:textId="77777777" w:rsidTr="00D202E0">
        <w:trPr>
          <w:trHeight w:val="281"/>
          <w:jc w:val="center"/>
        </w:trPr>
        <w:tc>
          <w:tcPr>
            <w:tcW w:w="1185" w:type="dxa"/>
            <w:tcBorders>
              <w:top w:val="nil"/>
              <w:bottom w:val="nil"/>
            </w:tcBorders>
            <w:vAlign w:val="center"/>
          </w:tcPr>
          <w:p w14:paraId="6033791B" w14:textId="77777777" w:rsidR="0037622C" w:rsidRPr="00922460" w:rsidRDefault="003968BA">
            <w:pPr>
              <w:spacing w:after="0"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22460">
              <w:rPr>
                <w:rFonts w:ascii="黑体" w:eastAsia="黑体" w:hAnsi="黑体" w:cs="Times New Roman"/>
                <w:sz w:val="24"/>
                <w:szCs w:val="24"/>
              </w:rPr>
              <w:t>001</w:t>
            </w:r>
          </w:p>
        </w:tc>
        <w:tc>
          <w:tcPr>
            <w:tcW w:w="1184" w:type="dxa"/>
            <w:tcBorders>
              <w:top w:val="nil"/>
              <w:bottom w:val="nil"/>
            </w:tcBorders>
            <w:vAlign w:val="center"/>
          </w:tcPr>
          <w:p w14:paraId="31B9F65F" w14:textId="1336395A" w:rsidR="0037622C" w:rsidRPr="00922460" w:rsidRDefault="00142328">
            <w:pPr>
              <w:spacing w:after="0"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/>
                <w:sz w:val="24"/>
                <w:szCs w:val="24"/>
              </w:rPr>
              <w:t>2016.</w:t>
            </w: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6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.</w:t>
            </w: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03</w:t>
            </w:r>
          </w:p>
        </w:tc>
        <w:tc>
          <w:tcPr>
            <w:tcW w:w="1433" w:type="dxa"/>
            <w:tcBorders>
              <w:top w:val="nil"/>
              <w:bottom w:val="nil"/>
            </w:tcBorders>
            <w:vAlign w:val="center"/>
          </w:tcPr>
          <w:p w14:paraId="462D7420" w14:textId="77777777" w:rsidR="0037622C" w:rsidRPr="00922460" w:rsidRDefault="003968BA">
            <w:pPr>
              <w:spacing w:after="0"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22460">
              <w:rPr>
                <w:rFonts w:ascii="黑体" w:eastAsia="黑体" w:hAnsi="黑体" w:cs="Times New Roman"/>
                <w:sz w:val="24"/>
                <w:szCs w:val="24"/>
              </w:rPr>
              <w:t>0.1</w:t>
            </w:r>
          </w:p>
        </w:tc>
        <w:tc>
          <w:tcPr>
            <w:tcW w:w="1282" w:type="dxa"/>
            <w:tcBorders>
              <w:top w:val="nil"/>
              <w:bottom w:val="nil"/>
            </w:tcBorders>
            <w:vAlign w:val="center"/>
          </w:tcPr>
          <w:p w14:paraId="58CCD2C1" w14:textId="77777777" w:rsidR="0037622C" w:rsidRPr="00922460" w:rsidRDefault="003968BA">
            <w:pPr>
              <w:spacing w:after="0"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22460">
              <w:rPr>
                <w:rFonts w:ascii="黑体" w:eastAsia="黑体" w:hAnsi="黑体" w:cs="Times New Roman"/>
                <w:sz w:val="24"/>
                <w:szCs w:val="24"/>
              </w:rPr>
              <w:t>全部</w:t>
            </w:r>
          </w:p>
        </w:tc>
        <w:tc>
          <w:tcPr>
            <w:tcW w:w="3388" w:type="dxa"/>
            <w:tcBorders>
              <w:top w:val="nil"/>
              <w:bottom w:val="nil"/>
            </w:tcBorders>
            <w:vAlign w:val="center"/>
          </w:tcPr>
          <w:p w14:paraId="44BE1BDE" w14:textId="77777777" w:rsidR="0037622C" w:rsidRPr="00922460" w:rsidRDefault="003968BA">
            <w:pPr>
              <w:spacing w:after="0"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22460">
              <w:rPr>
                <w:rFonts w:ascii="黑体" w:eastAsia="黑体" w:hAnsi="黑体" w:cs="Times New Roman"/>
                <w:sz w:val="24"/>
                <w:szCs w:val="24"/>
              </w:rPr>
              <w:t>初始发布版本</w:t>
            </w:r>
          </w:p>
        </w:tc>
      </w:tr>
      <w:tr w:rsidR="00D202E0" w14:paraId="3435FE88" w14:textId="77777777" w:rsidTr="00D202E0">
        <w:trPr>
          <w:trHeight w:val="281"/>
          <w:jc w:val="center"/>
        </w:trPr>
        <w:tc>
          <w:tcPr>
            <w:tcW w:w="1185" w:type="dxa"/>
            <w:tcBorders>
              <w:top w:val="nil"/>
              <w:bottom w:val="nil"/>
            </w:tcBorders>
            <w:vAlign w:val="center"/>
          </w:tcPr>
          <w:p w14:paraId="3B639654" w14:textId="0D7BD883" w:rsidR="00D202E0" w:rsidRPr="00922460" w:rsidRDefault="00D202E0">
            <w:pPr>
              <w:spacing w:after="0"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22460">
              <w:rPr>
                <w:rFonts w:ascii="黑体" w:eastAsia="黑体" w:hAnsi="黑体" w:cs="Times New Roman"/>
                <w:sz w:val="24"/>
                <w:szCs w:val="24"/>
              </w:rPr>
              <w:t>002</w:t>
            </w:r>
          </w:p>
        </w:tc>
        <w:tc>
          <w:tcPr>
            <w:tcW w:w="1184" w:type="dxa"/>
            <w:tcBorders>
              <w:top w:val="nil"/>
              <w:bottom w:val="nil"/>
            </w:tcBorders>
            <w:vAlign w:val="center"/>
          </w:tcPr>
          <w:p w14:paraId="768AF159" w14:textId="6C1D82E9" w:rsidR="00D202E0" w:rsidRPr="00922460" w:rsidRDefault="00D202E0">
            <w:pPr>
              <w:spacing w:after="0"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22460">
              <w:rPr>
                <w:rFonts w:ascii="黑体" w:eastAsia="黑体" w:hAnsi="黑体" w:cs="Times New Roman"/>
                <w:sz w:val="24"/>
                <w:szCs w:val="24"/>
              </w:rPr>
              <w:t>2016.</w:t>
            </w:r>
            <w:r w:rsidR="00142328">
              <w:rPr>
                <w:rFonts w:ascii="黑体" w:eastAsia="黑体" w:hAnsi="黑体" w:cs="Times New Roman" w:hint="eastAsia"/>
                <w:sz w:val="24"/>
                <w:szCs w:val="24"/>
              </w:rPr>
              <w:t>6</w:t>
            </w:r>
            <w:r w:rsidR="00142328">
              <w:rPr>
                <w:rFonts w:ascii="黑体" w:eastAsia="黑体" w:hAnsi="黑体" w:cs="Times New Roman"/>
                <w:sz w:val="24"/>
                <w:szCs w:val="24"/>
              </w:rPr>
              <w:t>.</w:t>
            </w:r>
            <w:r w:rsidR="00142328">
              <w:rPr>
                <w:rFonts w:ascii="黑体" w:eastAsia="黑体" w:hAnsi="黑体" w:cs="Times New Roman" w:hint="eastAsia"/>
                <w:sz w:val="24"/>
                <w:szCs w:val="24"/>
              </w:rPr>
              <w:t>04</w:t>
            </w:r>
          </w:p>
        </w:tc>
        <w:tc>
          <w:tcPr>
            <w:tcW w:w="1433" w:type="dxa"/>
            <w:tcBorders>
              <w:top w:val="nil"/>
              <w:bottom w:val="nil"/>
            </w:tcBorders>
            <w:vAlign w:val="center"/>
          </w:tcPr>
          <w:p w14:paraId="4B59E58F" w14:textId="5E2FA4DA" w:rsidR="00D202E0" w:rsidRPr="00922460" w:rsidRDefault="005F3EC3">
            <w:pPr>
              <w:spacing w:after="0"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/>
                <w:sz w:val="24"/>
                <w:szCs w:val="24"/>
              </w:rPr>
              <w:t>1.1</w:t>
            </w:r>
          </w:p>
        </w:tc>
        <w:tc>
          <w:tcPr>
            <w:tcW w:w="1282" w:type="dxa"/>
            <w:tcBorders>
              <w:top w:val="nil"/>
              <w:bottom w:val="nil"/>
            </w:tcBorders>
            <w:vAlign w:val="center"/>
          </w:tcPr>
          <w:p w14:paraId="52C86D19" w14:textId="0FC5CD20" w:rsidR="00D202E0" w:rsidRPr="00922460" w:rsidRDefault="00142328" w:rsidP="00142328">
            <w:pPr>
              <w:spacing w:after="0"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数据库设计</w:t>
            </w:r>
          </w:p>
        </w:tc>
        <w:tc>
          <w:tcPr>
            <w:tcW w:w="3388" w:type="dxa"/>
            <w:tcBorders>
              <w:top w:val="nil"/>
              <w:bottom w:val="nil"/>
            </w:tcBorders>
            <w:vAlign w:val="center"/>
          </w:tcPr>
          <w:p w14:paraId="6E0E433A" w14:textId="494DCDAD" w:rsidR="00D202E0" w:rsidRPr="00922460" w:rsidRDefault="00D202E0">
            <w:pPr>
              <w:spacing w:after="0"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22460">
              <w:rPr>
                <w:rFonts w:ascii="黑体" w:eastAsia="黑体" w:hAnsi="黑体" w:cs="Times New Roman"/>
                <w:sz w:val="24"/>
                <w:szCs w:val="24"/>
              </w:rPr>
              <w:t>对</w:t>
            </w:r>
            <w:r w:rsidR="00142328">
              <w:rPr>
                <w:rFonts w:ascii="黑体" w:eastAsia="黑体" w:hAnsi="黑体" w:cs="Times New Roman" w:hint="eastAsia"/>
                <w:sz w:val="24"/>
                <w:szCs w:val="24"/>
              </w:rPr>
              <w:t>数据库</w:t>
            </w:r>
            <w:r w:rsidR="005D0E50">
              <w:rPr>
                <w:rFonts w:ascii="黑体" w:eastAsia="黑体" w:hAnsi="黑体" w:cs="Times New Roman" w:hint="eastAsia"/>
                <w:sz w:val="24"/>
                <w:szCs w:val="24"/>
              </w:rPr>
              <w:t>设计</w:t>
            </w:r>
            <w:r w:rsidRPr="00922460">
              <w:rPr>
                <w:rFonts w:ascii="黑体" w:eastAsia="黑体" w:hAnsi="黑体" w:cs="Times New Roman"/>
                <w:sz w:val="24"/>
                <w:szCs w:val="24"/>
              </w:rPr>
              <w:t>进行修改</w:t>
            </w:r>
          </w:p>
        </w:tc>
      </w:tr>
      <w:tr w:rsidR="005F3EC3" w14:paraId="116C9424" w14:textId="77777777" w:rsidTr="00D202E0">
        <w:trPr>
          <w:trHeight w:val="281"/>
          <w:jc w:val="center"/>
        </w:trPr>
        <w:tc>
          <w:tcPr>
            <w:tcW w:w="1185" w:type="dxa"/>
            <w:tcBorders>
              <w:top w:val="nil"/>
            </w:tcBorders>
            <w:vAlign w:val="center"/>
          </w:tcPr>
          <w:p w14:paraId="6147C727" w14:textId="6B7CEAB3" w:rsidR="005F3EC3" w:rsidRPr="00922460" w:rsidRDefault="005F3EC3" w:rsidP="005F3EC3">
            <w:pPr>
              <w:spacing w:after="0"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/>
                <w:sz w:val="24"/>
                <w:szCs w:val="24"/>
              </w:rPr>
              <w:t>003</w:t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 w14:paraId="19B013B7" w14:textId="7AFAD03D" w:rsidR="005F3EC3" w:rsidRPr="00922460" w:rsidRDefault="005F3EC3" w:rsidP="005F3EC3">
            <w:pPr>
              <w:spacing w:after="0"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22460">
              <w:rPr>
                <w:rFonts w:ascii="黑体" w:eastAsia="黑体" w:hAnsi="黑体" w:cs="Times New Roman"/>
                <w:sz w:val="24"/>
                <w:szCs w:val="24"/>
              </w:rPr>
              <w:t>2016.</w:t>
            </w:r>
            <w:r w:rsidR="00142328">
              <w:rPr>
                <w:rFonts w:ascii="黑体" w:eastAsia="黑体" w:hAnsi="黑体" w:cs="Times New Roman" w:hint="eastAsia"/>
                <w:sz w:val="24"/>
                <w:szCs w:val="24"/>
              </w:rPr>
              <w:t>6</w:t>
            </w:r>
            <w:r w:rsidR="00142328">
              <w:rPr>
                <w:rFonts w:ascii="黑体" w:eastAsia="黑体" w:hAnsi="黑体" w:cs="Times New Roman"/>
                <w:sz w:val="24"/>
                <w:szCs w:val="24"/>
              </w:rPr>
              <w:t>.</w:t>
            </w:r>
            <w:r w:rsidR="00142328">
              <w:rPr>
                <w:rFonts w:ascii="黑体" w:eastAsia="黑体" w:hAnsi="黑体" w:cs="Times New Roman" w:hint="eastAsia"/>
                <w:sz w:val="24"/>
                <w:szCs w:val="24"/>
              </w:rPr>
              <w:t>05</w:t>
            </w:r>
          </w:p>
        </w:tc>
        <w:tc>
          <w:tcPr>
            <w:tcW w:w="1433" w:type="dxa"/>
            <w:tcBorders>
              <w:top w:val="nil"/>
            </w:tcBorders>
            <w:vAlign w:val="center"/>
          </w:tcPr>
          <w:p w14:paraId="12F10037" w14:textId="4B7A1B04" w:rsidR="005F3EC3" w:rsidRPr="00922460" w:rsidRDefault="005F3EC3" w:rsidP="005F3EC3">
            <w:pPr>
              <w:spacing w:after="0"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/>
                <w:sz w:val="24"/>
                <w:szCs w:val="24"/>
              </w:rPr>
              <w:t>1.2</w:t>
            </w:r>
          </w:p>
        </w:tc>
        <w:tc>
          <w:tcPr>
            <w:tcW w:w="1282" w:type="dxa"/>
            <w:tcBorders>
              <w:top w:val="nil"/>
            </w:tcBorders>
            <w:vAlign w:val="center"/>
          </w:tcPr>
          <w:p w14:paraId="42A20251" w14:textId="5A981B33" w:rsidR="005F3EC3" w:rsidRPr="00922460" w:rsidRDefault="00142328" w:rsidP="005F3EC3">
            <w:pPr>
              <w:spacing w:after="0"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界面设计</w:t>
            </w:r>
          </w:p>
        </w:tc>
        <w:tc>
          <w:tcPr>
            <w:tcW w:w="3388" w:type="dxa"/>
            <w:tcBorders>
              <w:top w:val="nil"/>
            </w:tcBorders>
            <w:vAlign w:val="center"/>
          </w:tcPr>
          <w:p w14:paraId="5C3FAA13" w14:textId="60C8E502" w:rsidR="005F3EC3" w:rsidRPr="00922460" w:rsidRDefault="005F3EC3" w:rsidP="00142328">
            <w:pPr>
              <w:spacing w:after="0"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22460">
              <w:rPr>
                <w:rFonts w:ascii="黑体" w:eastAsia="黑体" w:hAnsi="黑体" w:cs="Times New Roman"/>
                <w:sz w:val="24"/>
                <w:szCs w:val="24"/>
              </w:rPr>
              <w:t>对</w:t>
            </w:r>
            <w:r w:rsidR="00142328">
              <w:rPr>
                <w:rFonts w:ascii="黑体" w:eastAsia="黑体" w:hAnsi="黑体" w:cs="Times New Roman" w:hint="eastAsia"/>
                <w:sz w:val="24"/>
                <w:szCs w:val="24"/>
              </w:rPr>
              <w:t>用户界面</w:t>
            </w:r>
            <w:r w:rsidR="005D0E50">
              <w:rPr>
                <w:rFonts w:ascii="黑体" w:eastAsia="黑体" w:hAnsi="黑体" w:cs="Times New Roman" w:hint="eastAsia"/>
                <w:sz w:val="24"/>
                <w:szCs w:val="24"/>
              </w:rPr>
              <w:t>设计</w:t>
            </w:r>
            <w:r w:rsidRPr="00922460">
              <w:rPr>
                <w:rFonts w:ascii="黑体" w:eastAsia="黑体" w:hAnsi="黑体" w:cs="Times New Roman"/>
                <w:sz w:val="24"/>
                <w:szCs w:val="24"/>
              </w:rPr>
              <w:t>进行修改</w:t>
            </w:r>
          </w:p>
        </w:tc>
      </w:tr>
    </w:tbl>
    <w:p w14:paraId="09C173EB" w14:textId="77777777" w:rsidR="0037622C" w:rsidRDefault="003968B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45" w:name="_Toc444262586"/>
      <w:bookmarkStart w:id="46" w:name="_Toc451864277"/>
      <w:bookmarkStart w:id="47" w:name="_Toc451882060"/>
      <w:bookmarkStart w:id="48" w:name="_Toc452913252"/>
      <w:r>
        <w:rPr>
          <w:rFonts w:ascii="Times New Roman" w:eastAsia="黑体" w:hAnsi="Times New Roman" w:cs="Times New Roman"/>
          <w:color w:val="auto"/>
          <w:sz w:val="44"/>
          <w:szCs w:val="44"/>
        </w:rPr>
        <w:t>2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 w:rsidR="006A3A42">
        <w:rPr>
          <w:rFonts w:ascii="Times New Roman" w:eastAsia="黑体" w:hAnsi="Times New Roman" w:cs="Times New Roman" w:hint="eastAsia"/>
          <w:color w:val="auto"/>
          <w:sz w:val="44"/>
          <w:szCs w:val="44"/>
        </w:rPr>
        <w:t>项目介绍</w:t>
      </w:r>
      <w:bookmarkEnd w:id="45"/>
      <w:bookmarkEnd w:id="46"/>
      <w:bookmarkEnd w:id="47"/>
      <w:bookmarkEnd w:id="48"/>
    </w:p>
    <w:p w14:paraId="11010B37" w14:textId="3786664B" w:rsidR="004904DA" w:rsidRDefault="005B1D67" w:rsidP="003B4820">
      <w:pPr>
        <w:pStyle w:val="22"/>
        <w:numPr>
          <w:ilvl w:val="1"/>
          <w:numId w:val="20"/>
        </w:numPr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49" w:name="_Toc431928154"/>
      <w:bookmarkStart w:id="50" w:name="_Toc451864278"/>
      <w:bookmarkStart w:id="51" w:name="_Toc451882061"/>
      <w:bookmarkStart w:id="52" w:name="OLE_LINK1"/>
      <w:bookmarkStart w:id="53" w:name="OLE_LINK2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bookmarkStart w:id="54" w:name="_Toc452913253"/>
      <w:r w:rsidR="004904DA" w:rsidRPr="005D27C8">
        <w:rPr>
          <w:rFonts w:ascii="Times New Roman" w:eastAsia="黑体" w:hAnsi="Times New Roman" w:cs="Times New Roman"/>
          <w:color w:val="auto"/>
          <w:sz w:val="30"/>
          <w:szCs w:val="30"/>
        </w:rPr>
        <w:t>项目来源及背景</w:t>
      </w:r>
      <w:bookmarkEnd w:id="49"/>
      <w:bookmarkEnd w:id="50"/>
      <w:bookmarkEnd w:id="51"/>
      <w:bookmarkEnd w:id="54"/>
    </w:p>
    <w:bookmarkEnd w:id="52"/>
    <w:bookmarkEnd w:id="53"/>
    <w:p w14:paraId="6A9BF255" w14:textId="56B7DBBF" w:rsidR="007C5B04" w:rsidRPr="00D61EAF" w:rsidRDefault="007C5B04" w:rsidP="00D61EAF">
      <w:pPr>
        <w:spacing w:after="0" w:line="360" w:lineRule="auto"/>
        <w:ind w:left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为了实现对家族关系的深刻理解与进一步与家人进行沟通与联系，设计一款基于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android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的移动手机软件，主要功能是以家谱树的形式将家族关系展示处理，并在“家族圈”这个载体中发布消息，增强亲人之间的交流。</w:t>
      </w:r>
    </w:p>
    <w:p w14:paraId="6339959C" w14:textId="77777777" w:rsidR="004904DA" w:rsidRPr="005D27C8" w:rsidRDefault="004904DA" w:rsidP="004904D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55" w:name="_Toc431928155"/>
      <w:bookmarkStart w:id="56" w:name="_Toc451864279"/>
      <w:bookmarkStart w:id="57" w:name="_Toc451882062"/>
      <w:bookmarkStart w:id="58" w:name="_Toc452913254"/>
      <w:r w:rsidRPr="005D27C8">
        <w:rPr>
          <w:rFonts w:ascii="Times New Roman" w:eastAsia="黑体" w:hAnsi="Times New Roman" w:cs="Times New Roman"/>
          <w:color w:val="auto"/>
          <w:sz w:val="30"/>
          <w:szCs w:val="30"/>
        </w:rPr>
        <w:t xml:space="preserve">2.2 </w:t>
      </w:r>
      <w:r w:rsidRPr="005D27C8">
        <w:rPr>
          <w:rFonts w:ascii="Times New Roman" w:eastAsia="黑体" w:hAnsi="Times New Roman" w:cs="Times New Roman"/>
          <w:color w:val="auto"/>
          <w:sz w:val="30"/>
          <w:szCs w:val="30"/>
        </w:rPr>
        <w:t>项目目标</w:t>
      </w:r>
      <w:bookmarkEnd w:id="55"/>
      <w:bookmarkEnd w:id="56"/>
      <w:bookmarkEnd w:id="57"/>
      <w:bookmarkEnd w:id="58"/>
    </w:p>
    <w:p w14:paraId="6D345903" w14:textId="77777777" w:rsidR="00922460" w:rsidRDefault="00267E14" w:rsidP="009224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1280">
        <w:rPr>
          <w:rFonts w:ascii="Times New Roman" w:hAnsi="Times New Roman" w:cs="Times New Roman" w:hint="eastAsia"/>
          <w:sz w:val="24"/>
          <w:szCs w:val="24"/>
        </w:rPr>
        <w:t>本项目</w:t>
      </w:r>
      <w:r w:rsidR="00001280">
        <w:rPr>
          <w:rFonts w:ascii="Times New Roman" w:hAnsi="Times New Roman" w:cs="Times New Roman"/>
          <w:sz w:val="24"/>
          <w:szCs w:val="24"/>
        </w:rPr>
        <w:t>设定的目标如下：</w:t>
      </w:r>
    </w:p>
    <w:p w14:paraId="650CFFF6" w14:textId="7D545985" w:rsidR="00BA75A1" w:rsidRDefault="00BA75A1" w:rsidP="00BA75A1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软件运用能够提供友好的用户界面与，方便用户进行相关操作。</w:t>
      </w:r>
    </w:p>
    <w:p w14:paraId="63277F87" w14:textId="4E35285E" w:rsidR="00BA75A1" w:rsidRDefault="00BA75A1" w:rsidP="00BA75A1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软件应用将满足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家谱树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类软件的基本要求，同时拓展性地增加了“家族圈”等社交需求。</w:t>
      </w:r>
    </w:p>
    <w:p w14:paraId="685A6E52" w14:textId="3251587C" w:rsidR="00BA75A1" w:rsidRDefault="00BA75A1" w:rsidP="00BA75A1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软件应用具有良好的运行效率，使用户能在短时间内获取交互相应。</w:t>
      </w:r>
    </w:p>
    <w:p w14:paraId="02F570C0" w14:textId="32072773" w:rsidR="0037622C" w:rsidRDefault="003968B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59" w:name="_Toc444262587"/>
      <w:bookmarkStart w:id="60" w:name="_Toc451864280"/>
      <w:bookmarkStart w:id="61" w:name="_Toc451882063"/>
      <w:bookmarkStart w:id="62" w:name="_Toc452913255"/>
      <w:r>
        <w:rPr>
          <w:rFonts w:ascii="Times New Roman" w:eastAsia="黑体" w:hAnsi="Times New Roman" w:cs="Times New Roman"/>
          <w:color w:val="auto"/>
          <w:sz w:val="44"/>
          <w:szCs w:val="44"/>
        </w:rPr>
        <w:t>3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bookmarkEnd w:id="59"/>
      <w:bookmarkEnd w:id="60"/>
      <w:bookmarkEnd w:id="61"/>
      <w:r w:rsidR="0053564A">
        <w:rPr>
          <w:rFonts w:ascii="Times New Roman" w:eastAsia="黑体" w:hAnsi="Times New Roman" w:cs="Times New Roman" w:hint="eastAsia"/>
          <w:color w:val="auto"/>
          <w:sz w:val="44"/>
          <w:szCs w:val="44"/>
        </w:rPr>
        <w:t>软件层次架构设计</w:t>
      </w:r>
      <w:bookmarkEnd w:id="62"/>
    </w:p>
    <w:p w14:paraId="1CF32E53" w14:textId="77777777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应用环境可以分为</w:t>
      </w:r>
      <w:r w:rsidR="002E1580">
        <w:rPr>
          <w:rFonts w:ascii="Times New Roman" w:hAnsi="Times New Roman" w:cs="Times New Roman"/>
          <w:sz w:val="24"/>
          <w:szCs w:val="24"/>
        </w:rPr>
        <w:t>网络环境</w:t>
      </w:r>
      <w:r w:rsidR="002E1580">
        <w:rPr>
          <w:rFonts w:ascii="Times New Roman" w:hAnsi="Times New Roman" w:cs="Times New Roman" w:hint="eastAsia"/>
          <w:sz w:val="24"/>
          <w:szCs w:val="24"/>
        </w:rPr>
        <w:t>、</w:t>
      </w:r>
      <w:r w:rsidR="002E1580">
        <w:rPr>
          <w:rFonts w:ascii="Times New Roman" w:hAnsi="Times New Roman" w:cs="Times New Roman"/>
          <w:sz w:val="24"/>
          <w:szCs w:val="24"/>
        </w:rPr>
        <w:t>硬件环境、软件环境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3844DEF3" w14:textId="667FC555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63" w:name="_Toc58316176"/>
      <w:bookmarkStart w:id="64" w:name="_Toc444262588"/>
      <w:bookmarkStart w:id="65" w:name="_Toc451864281"/>
      <w:bookmarkStart w:id="66" w:name="_Toc451882064"/>
      <w:bookmarkStart w:id="67" w:name="_Toc58316174"/>
      <w:bookmarkStart w:id="68" w:name="_Toc452913256"/>
      <w:r>
        <w:rPr>
          <w:rFonts w:ascii="Times New Roman" w:eastAsia="黑体" w:hAnsi="Times New Roman" w:cs="Times New Roman"/>
          <w:color w:val="auto"/>
          <w:sz w:val="30"/>
          <w:szCs w:val="30"/>
        </w:rPr>
        <w:t>3.1</w:t>
      </w:r>
      <w:r w:rsidR="00E401B4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bookmarkEnd w:id="63"/>
      <w:bookmarkEnd w:id="64"/>
      <w:bookmarkEnd w:id="65"/>
      <w:bookmarkEnd w:id="66"/>
      <w:r w:rsidR="006F7694">
        <w:rPr>
          <w:rFonts w:ascii="Times New Roman" w:eastAsia="黑体" w:hAnsi="Times New Roman" w:cs="Times New Roman" w:hint="eastAsia"/>
          <w:color w:val="auto"/>
          <w:sz w:val="30"/>
          <w:szCs w:val="30"/>
        </w:rPr>
        <w:t>设计原则</w:t>
      </w:r>
      <w:bookmarkEnd w:id="68"/>
    </w:p>
    <w:p w14:paraId="7294D638" w14:textId="77777777" w:rsidR="00476DFA" w:rsidRDefault="00476DFA" w:rsidP="00476DF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“家谱树”即</w:t>
      </w:r>
      <w:r>
        <w:rPr>
          <w:rFonts w:ascii="Times New Roman" w:hAnsi="Times New Roman" w:cs="Times New Roman" w:hint="eastAsia"/>
          <w:sz w:val="24"/>
          <w:szCs w:val="24"/>
        </w:rPr>
        <w:t>Family Tree</w:t>
      </w:r>
      <w:r>
        <w:rPr>
          <w:rFonts w:ascii="Times New Roman" w:hAnsi="Times New Roman" w:cs="Times New Roman"/>
          <w:sz w:val="24"/>
          <w:szCs w:val="24"/>
        </w:rPr>
        <w:t>的设计遵循以下的基本原则</w:t>
      </w:r>
    </w:p>
    <w:p w14:paraId="52EB1B81" w14:textId="06581CF5" w:rsidR="00476DFA" w:rsidRDefault="00F753BC" w:rsidP="00F753BC">
      <w:pPr>
        <w:pStyle w:val="15"/>
        <w:widowControl w:val="0"/>
        <w:spacing w:after="0"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476DFA">
        <w:rPr>
          <w:rFonts w:ascii="Times New Roman" w:hAnsi="Times New Roman" w:cs="Times New Roman"/>
          <w:sz w:val="24"/>
          <w:szCs w:val="24"/>
        </w:rPr>
        <w:t>实用性</w:t>
      </w:r>
    </w:p>
    <w:p w14:paraId="208AF2C4" w14:textId="77777777" w:rsidR="00476DFA" w:rsidRDefault="00476DFA" w:rsidP="00476DF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实用性是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家谱树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的主要设计原则，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家谱树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设计必须最大可能地满足</w:t>
      </w:r>
      <w:ins w:id="69" w:author="Xue" w:date="2015-11-09T22:37:00Z">
        <w:r>
          <w:rPr>
            <w:rFonts w:ascii="Times New Roman" w:hAnsi="Times New Roman" w:cs="Times New Roman" w:hint="eastAsia"/>
            <w:sz w:val="24"/>
            <w:szCs w:val="24"/>
          </w:rPr>
          <w:t>用户</w:t>
        </w:r>
      </w:ins>
      <w:del w:id="70" w:author="Xue" w:date="2015-11-09T22:37:00Z">
        <w:r>
          <w:rPr>
            <w:rFonts w:ascii="Times New Roman" w:hAnsi="Times New Roman" w:cs="Times New Roman"/>
            <w:sz w:val="24"/>
            <w:szCs w:val="24"/>
          </w:rPr>
          <w:delText>民众</w:delText>
        </w:r>
      </w:del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在整理与记录家族关系上的</w:t>
      </w:r>
      <w:r>
        <w:rPr>
          <w:rFonts w:ascii="Times New Roman" w:hAnsi="Times New Roman" w:cs="Times New Roman"/>
          <w:sz w:val="24"/>
          <w:szCs w:val="24"/>
        </w:rPr>
        <w:t>需求，做到</w:t>
      </w:r>
      <w:del w:id="71" w:author="Xue" w:date="2015-11-09T22:37:00Z">
        <w:r>
          <w:rPr>
            <w:rFonts w:ascii="Times New Roman" w:hAnsi="Times New Roman" w:cs="Times New Roman"/>
            <w:sz w:val="24"/>
            <w:szCs w:val="24"/>
          </w:rPr>
          <w:delText>内容使用</w:delText>
        </w:r>
      </w:del>
      <w:del w:id="72" w:author="Xue" w:date="2015-11-09T22:38:00Z">
        <w:r>
          <w:rPr>
            <w:rFonts w:ascii="Times New Roman" w:hAnsi="Times New Roman" w:cs="Times New Roman"/>
            <w:sz w:val="24"/>
            <w:szCs w:val="24"/>
          </w:rPr>
          <w:delText>、</w:delText>
        </w:r>
      </w:del>
      <w:r>
        <w:rPr>
          <w:rFonts w:ascii="Times New Roman" w:hAnsi="Times New Roman" w:cs="Times New Roman"/>
          <w:sz w:val="24"/>
          <w:szCs w:val="24"/>
        </w:rPr>
        <w:t>操作方便、界面友好、可即时更新，能适应不同层次用户的需求。</w:t>
      </w:r>
    </w:p>
    <w:p w14:paraId="0D9006F3" w14:textId="6D8B5028" w:rsidR="00476DFA" w:rsidRDefault="00F753BC" w:rsidP="00F753BC">
      <w:pPr>
        <w:pStyle w:val="15"/>
        <w:widowControl w:val="0"/>
        <w:spacing w:after="0"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476DFA">
        <w:rPr>
          <w:rFonts w:ascii="Times New Roman" w:hAnsi="Times New Roman" w:cs="Times New Roman"/>
          <w:sz w:val="24"/>
          <w:szCs w:val="24"/>
        </w:rPr>
        <w:t>稳定性</w:t>
      </w:r>
    </w:p>
    <w:p w14:paraId="69673F2A" w14:textId="77777777" w:rsidR="00476DFA" w:rsidRDefault="00476DFA" w:rsidP="00476DF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系统的运行稳定是对“家谱树”的基本要求</w:t>
      </w:r>
      <w:ins w:id="73" w:author="Xue" w:date="2015-11-09T22:38:00Z">
        <w:r>
          <w:rPr>
            <w:rFonts w:ascii="Times New Roman" w:hAnsi="Times New Roman" w:cs="Times New Roman"/>
            <w:sz w:val="24"/>
            <w:szCs w:val="24"/>
          </w:rPr>
          <w:t>。</w:t>
        </w:r>
      </w:ins>
    </w:p>
    <w:p w14:paraId="38EF1283" w14:textId="6AEF51F4" w:rsidR="00476DFA" w:rsidRDefault="00F753BC" w:rsidP="00F753BC">
      <w:pPr>
        <w:pStyle w:val="15"/>
        <w:widowControl w:val="0"/>
        <w:spacing w:after="0"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476DFA">
        <w:rPr>
          <w:rFonts w:ascii="Times New Roman" w:hAnsi="Times New Roman" w:cs="Times New Roman"/>
          <w:sz w:val="24"/>
          <w:szCs w:val="24"/>
        </w:rPr>
        <w:t>可维护性</w:t>
      </w:r>
    </w:p>
    <w:p w14:paraId="46A606C7" w14:textId="77777777" w:rsidR="00476DFA" w:rsidRDefault="00476DFA" w:rsidP="00476DF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在维护方面，主要考虑两个层面，一是对于开发人员来讲，系统编码容易调整，可适应需求的变化和调整；二是对于系统管理维护人员来说，能够对系统进行便捷的维护和管理。</w:t>
      </w:r>
    </w:p>
    <w:p w14:paraId="6A5EDC4D" w14:textId="44CDB238" w:rsidR="00476DFA" w:rsidRDefault="00F753BC" w:rsidP="00F753BC">
      <w:pPr>
        <w:pStyle w:val="15"/>
        <w:widowControl w:val="0"/>
        <w:spacing w:after="0"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476DFA">
        <w:rPr>
          <w:rFonts w:ascii="Times New Roman" w:hAnsi="Times New Roman" w:cs="Times New Roman"/>
          <w:sz w:val="24"/>
          <w:szCs w:val="24"/>
        </w:rPr>
        <w:t>安全性</w:t>
      </w:r>
    </w:p>
    <w:p w14:paraId="54367846" w14:textId="77777777" w:rsidR="00476DFA" w:rsidRDefault="00476DFA" w:rsidP="00476DF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由于“家谱树”在一定程度上涉及到用户的隐私，因此在</w:t>
      </w:r>
      <w:r>
        <w:rPr>
          <w:rFonts w:ascii="Times New Roman" w:hAnsi="Times New Roman" w:cs="Times New Roman"/>
          <w:sz w:val="24"/>
          <w:szCs w:val="24"/>
        </w:rPr>
        <w:t>安全性方面，要考虑</w:t>
      </w:r>
      <w:r>
        <w:rPr>
          <w:rFonts w:ascii="Times New Roman" w:hAnsi="Times New Roman" w:cs="Times New Roman" w:hint="eastAsia"/>
          <w:sz w:val="24"/>
          <w:szCs w:val="24"/>
        </w:rPr>
        <w:t>较为全面，比如</w:t>
      </w:r>
      <w:r>
        <w:rPr>
          <w:rFonts w:ascii="Times New Roman" w:hAnsi="Times New Roman" w:cs="Times New Roman"/>
          <w:sz w:val="24"/>
          <w:szCs w:val="24"/>
        </w:rPr>
        <w:t>系统的安全、数据管理的安全、网络安全。</w:t>
      </w:r>
      <w:r>
        <w:rPr>
          <w:rFonts w:ascii="Times New Roman" w:hAnsi="Times New Roman" w:cs="Times New Roman" w:hint="eastAsia"/>
          <w:sz w:val="24"/>
          <w:szCs w:val="24"/>
        </w:rPr>
        <w:t>尽最大努力</w:t>
      </w:r>
      <w:r>
        <w:rPr>
          <w:rFonts w:ascii="Times New Roman" w:hAnsi="Times New Roman" w:cs="Times New Roman"/>
          <w:sz w:val="24"/>
          <w:szCs w:val="24"/>
        </w:rPr>
        <w:t>保证用户权限、数据安全和系统的稳定性。</w:t>
      </w:r>
    </w:p>
    <w:p w14:paraId="48B0EA66" w14:textId="405B4613" w:rsidR="00476DFA" w:rsidRDefault="00F753BC" w:rsidP="00F753BC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476DFA">
        <w:rPr>
          <w:rFonts w:ascii="Times New Roman" w:hAnsi="Times New Roman" w:cs="Times New Roman"/>
          <w:sz w:val="24"/>
          <w:szCs w:val="24"/>
        </w:rPr>
        <w:t>单一职责原则</w:t>
      </w:r>
    </w:p>
    <w:p w14:paraId="7D5DBCE2" w14:textId="7FE66F95" w:rsidR="00933460" w:rsidRPr="00476DFA" w:rsidRDefault="00476DFA" w:rsidP="00476DF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家谱树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运用</w:t>
      </w:r>
      <w:r>
        <w:rPr>
          <w:rFonts w:ascii="Times New Roman" w:hAnsi="Times New Roman" w:cs="Times New Roman"/>
          <w:sz w:val="24"/>
          <w:szCs w:val="24"/>
        </w:rPr>
        <w:t>在面向对象设计部分采取单一职责原则，其核心思想为：一个类，最好只做一件事，只有一个引起它的变化。单一职责原则可以看做是低耦合、高内聚在面向对象原则上的引申，将职责定义为引起变化的原因，以提高内聚性来减少引起变化的原因。</w:t>
      </w:r>
    </w:p>
    <w:p w14:paraId="662D70DD" w14:textId="77777777" w:rsidR="00922460" w:rsidRPr="00922460" w:rsidRDefault="00922460" w:rsidP="00922460"/>
    <w:p w14:paraId="67B7D857" w14:textId="166F8599" w:rsidR="000B31A3" w:rsidRPr="00695BCD" w:rsidRDefault="003968BA" w:rsidP="00695BCD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74" w:name="_Toc444262589"/>
      <w:bookmarkStart w:id="75" w:name="_Toc451864282"/>
      <w:bookmarkStart w:id="76" w:name="_Toc451882065"/>
      <w:bookmarkStart w:id="77" w:name="_Toc452913257"/>
      <w:r>
        <w:rPr>
          <w:rFonts w:ascii="Times New Roman" w:eastAsia="黑体" w:hAnsi="Times New Roman" w:cs="Times New Roman"/>
          <w:color w:val="auto"/>
          <w:sz w:val="30"/>
          <w:szCs w:val="30"/>
        </w:rPr>
        <w:t>3.2</w:t>
      </w:r>
      <w:r w:rsidR="001B01C2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bookmarkEnd w:id="67"/>
      <w:bookmarkEnd w:id="74"/>
      <w:bookmarkEnd w:id="75"/>
      <w:bookmarkEnd w:id="76"/>
      <w:r w:rsidR="006F7694">
        <w:rPr>
          <w:rFonts w:ascii="Times New Roman" w:eastAsia="黑体" w:hAnsi="Times New Roman" w:cs="Times New Roman" w:hint="eastAsia"/>
          <w:color w:val="auto"/>
          <w:sz w:val="30"/>
          <w:szCs w:val="30"/>
        </w:rPr>
        <w:t>体系结构设计</w:t>
      </w:r>
      <w:bookmarkStart w:id="78" w:name="_Toc58316175"/>
      <w:bookmarkStart w:id="79" w:name="_Toc444262590"/>
      <w:bookmarkEnd w:id="77"/>
    </w:p>
    <w:p w14:paraId="06362566" w14:textId="77777777" w:rsidR="00874DDD" w:rsidRDefault="00695BCD" w:rsidP="00874DDD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del w:id="80" w:author="Xue" w:date="2015-11-09T22:40:00Z">
        <w:r>
          <w:rPr>
            <w:rFonts w:ascii="Times New Roman" w:hAnsi="Times New Roman" w:cs="Times New Roman"/>
            <w:sz w:val="24"/>
            <w:szCs w:val="24"/>
          </w:rPr>
          <w:delText>我们</w:delText>
        </w:r>
      </w:del>
      <w:r>
        <w:rPr>
          <w:rFonts w:ascii="Times New Roman" w:hAnsi="Times New Roman" w:cs="Times New Roman"/>
          <w:sz w:val="24"/>
          <w:szCs w:val="24"/>
        </w:rPr>
        <w:t>为了满足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家谱树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>响应快速、便于操作、易于维护的要求，在设计实现上，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家谱树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采用</w:t>
      </w:r>
      <w:r>
        <w:rPr>
          <w:rFonts w:ascii="Times New Roman" w:hAnsi="Times New Roman" w:cs="Times New Roman"/>
          <w:sz w:val="24"/>
          <w:szCs w:val="24"/>
        </w:rPr>
        <w:t>MVC</w:t>
      </w:r>
      <w:r>
        <w:rPr>
          <w:rFonts w:ascii="Times New Roman" w:hAnsi="Times New Roman" w:cs="Times New Roman"/>
          <w:sz w:val="24"/>
          <w:szCs w:val="24"/>
        </w:rPr>
        <w:t>的设计模式。</w:t>
      </w:r>
    </w:p>
    <w:p w14:paraId="06941489" w14:textId="77777777" w:rsidR="00874DDD" w:rsidRDefault="00695BCD" w:rsidP="00874DDD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86BD5">
        <w:rPr>
          <w:rFonts w:ascii="Times New Roman" w:hAnsi="Times New Roman" w:cs="Times New Roman" w:hint="eastAsia"/>
          <w:sz w:val="24"/>
          <w:szCs w:val="24"/>
        </w:rPr>
        <w:t>MVC</w:t>
      </w:r>
      <w:r w:rsidRPr="00986BD5">
        <w:rPr>
          <w:rFonts w:ascii="Times New Roman" w:hAnsi="Times New Roman" w:cs="Times New Roman" w:hint="eastAsia"/>
          <w:sz w:val="24"/>
          <w:szCs w:val="24"/>
        </w:rPr>
        <w:t>全名是</w:t>
      </w:r>
      <w:r w:rsidRPr="00986BD5">
        <w:rPr>
          <w:rFonts w:ascii="Times New Roman" w:hAnsi="Times New Roman" w:cs="Times New Roman" w:hint="eastAsia"/>
          <w:sz w:val="24"/>
          <w:szCs w:val="24"/>
        </w:rPr>
        <w:t>Model View Controller</w:t>
      </w:r>
      <w:r w:rsidRPr="00986BD5">
        <w:rPr>
          <w:rFonts w:ascii="Times New Roman" w:hAnsi="Times New Roman" w:cs="Times New Roman" w:hint="eastAsia"/>
          <w:sz w:val="24"/>
          <w:szCs w:val="24"/>
        </w:rPr>
        <w:t>，是模型</w:t>
      </w:r>
      <w:r w:rsidRPr="00986BD5">
        <w:rPr>
          <w:rFonts w:ascii="Times New Roman" w:hAnsi="Times New Roman" w:cs="Times New Roman" w:hint="eastAsia"/>
          <w:sz w:val="24"/>
          <w:szCs w:val="24"/>
        </w:rPr>
        <w:t>(model)</w:t>
      </w:r>
      <w:r w:rsidRPr="00986BD5">
        <w:rPr>
          <w:rFonts w:ascii="Times New Roman" w:hAnsi="Times New Roman" w:cs="Times New Roman" w:hint="eastAsia"/>
          <w:sz w:val="24"/>
          <w:szCs w:val="24"/>
        </w:rPr>
        <w:t>－视图</w:t>
      </w:r>
      <w:r w:rsidRPr="00986BD5">
        <w:rPr>
          <w:rFonts w:ascii="Times New Roman" w:hAnsi="Times New Roman" w:cs="Times New Roman" w:hint="eastAsia"/>
          <w:sz w:val="24"/>
          <w:szCs w:val="24"/>
        </w:rPr>
        <w:t>(view)</w:t>
      </w:r>
      <w:r w:rsidRPr="00986BD5">
        <w:rPr>
          <w:rFonts w:ascii="Times New Roman" w:hAnsi="Times New Roman" w:cs="Times New Roman" w:hint="eastAsia"/>
          <w:sz w:val="24"/>
          <w:szCs w:val="24"/>
        </w:rPr>
        <w:t>－控制器</w:t>
      </w:r>
      <w:r w:rsidRPr="00986BD5">
        <w:rPr>
          <w:rFonts w:ascii="Times New Roman" w:hAnsi="Times New Roman" w:cs="Times New Roman" w:hint="eastAsia"/>
          <w:sz w:val="24"/>
          <w:szCs w:val="24"/>
        </w:rPr>
        <w:t>(controller)</w:t>
      </w:r>
      <w:r w:rsidRPr="00986BD5">
        <w:rPr>
          <w:rFonts w:ascii="Times New Roman" w:hAnsi="Times New Roman" w:cs="Times New Roman" w:hint="eastAsia"/>
          <w:sz w:val="24"/>
          <w:szCs w:val="24"/>
        </w:rPr>
        <w:t>的缩写，一种软件设计典范，用一种业务逻辑、数据、界面显示分离的方法组织代码，将业务逻辑聚集到一个部件里面，在改进和个性化定制界面及用户交互的同时，不需要重新编写业务逻辑。其中</w:t>
      </w:r>
      <w:r w:rsidRPr="00986BD5">
        <w:rPr>
          <w:rFonts w:ascii="Times New Roman" w:hAnsi="Times New Roman" w:cs="Times New Roman" w:hint="eastAsia"/>
          <w:sz w:val="24"/>
          <w:szCs w:val="24"/>
        </w:rPr>
        <w:t>M</w:t>
      </w:r>
      <w:r w:rsidRPr="00986BD5">
        <w:rPr>
          <w:rFonts w:ascii="Times New Roman" w:hAnsi="Times New Roman" w:cs="Times New Roman" w:hint="eastAsia"/>
          <w:sz w:val="24"/>
          <w:szCs w:val="24"/>
        </w:rPr>
        <w:t>层处理数据，业务逻辑等；</w:t>
      </w:r>
      <w:r w:rsidRPr="00986BD5">
        <w:rPr>
          <w:rFonts w:ascii="Times New Roman" w:hAnsi="Times New Roman" w:cs="Times New Roman" w:hint="eastAsia"/>
          <w:sz w:val="24"/>
          <w:szCs w:val="24"/>
        </w:rPr>
        <w:lastRenderedPageBreak/>
        <w:t>V</w:t>
      </w:r>
      <w:r w:rsidRPr="00986BD5">
        <w:rPr>
          <w:rFonts w:ascii="Times New Roman" w:hAnsi="Times New Roman" w:cs="Times New Roman" w:hint="eastAsia"/>
          <w:sz w:val="24"/>
          <w:szCs w:val="24"/>
        </w:rPr>
        <w:t>层处理界面的显示结果；</w:t>
      </w:r>
      <w:r w:rsidRPr="00986BD5">
        <w:rPr>
          <w:rFonts w:ascii="Times New Roman" w:hAnsi="Times New Roman" w:cs="Times New Roman" w:hint="eastAsia"/>
          <w:sz w:val="24"/>
          <w:szCs w:val="24"/>
        </w:rPr>
        <w:t>C</w:t>
      </w:r>
      <w:r w:rsidRPr="00986BD5">
        <w:rPr>
          <w:rFonts w:ascii="Times New Roman" w:hAnsi="Times New Roman" w:cs="Times New Roman" w:hint="eastAsia"/>
          <w:sz w:val="24"/>
          <w:szCs w:val="24"/>
        </w:rPr>
        <w:t>层起到桥梁的作用，来控制</w:t>
      </w:r>
      <w:r w:rsidRPr="00986BD5">
        <w:rPr>
          <w:rFonts w:ascii="Times New Roman" w:hAnsi="Times New Roman" w:cs="Times New Roman" w:hint="eastAsia"/>
          <w:sz w:val="24"/>
          <w:szCs w:val="24"/>
        </w:rPr>
        <w:t>V</w:t>
      </w:r>
      <w:r w:rsidRPr="00986BD5">
        <w:rPr>
          <w:rFonts w:ascii="Times New Roman" w:hAnsi="Times New Roman" w:cs="Times New Roman" w:hint="eastAsia"/>
          <w:sz w:val="24"/>
          <w:szCs w:val="24"/>
        </w:rPr>
        <w:t>层和</w:t>
      </w:r>
      <w:r w:rsidRPr="00986BD5">
        <w:rPr>
          <w:rFonts w:ascii="Times New Roman" w:hAnsi="Times New Roman" w:cs="Times New Roman" w:hint="eastAsia"/>
          <w:sz w:val="24"/>
          <w:szCs w:val="24"/>
        </w:rPr>
        <w:t>M</w:t>
      </w:r>
      <w:r w:rsidRPr="00986BD5">
        <w:rPr>
          <w:rFonts w:ascii="Times New Roman" w:hAnsi="Times New Roman" w:cs="Times New Roman" w:hint="eastAsia"/>
          <w:sz w:val="24"/>
          <w:szCs w:val="24"/>
        </w:rPr>
        <w:t>层通信以此来达到分离视图显示和业务逻辑层。</w:t>
      </w:r>
    </w:p>
    <w:p w14:paraId="6ACA1367" w14:textId="5B2BF8E0" w:rsidR="00874DDD" w:rsidRDefault="00695BCD" w:rsidP="00874DDD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“家谱树”的开发过程中采用</w:t>
      </w:r>
      <w:r>
        <w:rPr>
          <w:rFonts w:ascii="Times New Roman" w:hAnsi="Times New Roman" w:cs="Times New Roman" w:hint="eastAsia"/>
          <w:sz w:val="24"/>
          <w:szCs w:val="24"/>
        </w:rPr>
        <w:t>MVC</w:t>
      </w:r>
      <w:r>
        <w:rPr>
          <w:rFonts w:ascii="Times New Roman" w:hAnsi="Times New Roman" w:cs="Times New Roman" w:hint="eastAsia"/>
          <w:sz w:val="24"/>
          <w:szCs w:val="24"/>
        </w:rPr>
        <w:t>的架构，</w:t>
      </w:r>
      <w:r w:rsidRPr="009D5433">
        <w:rPr>
          <w:rFonts w:ascii="Times New Roman" w:hAnsi="Times New Roman" w:cs="Times New Roman" w:hint="eastAsia"/>
          <w:sz w:val="24"/>
          <w:szCs w:val="24"/>
        </w:rPr>
        <w:t>采用</w:t>
      </w:r>
      <w:r w:rsidRPr="009D5433">
        <w:rPr>
          <w:rFonts w:ascii="Times New Roman" w:hAnsi="Times New Roman" w:cs="Times New Roman" w:hint="eastAsia"/>
          <w:sz w:val="24"/>
          <w:szCs w:val="24"/>
        </w:rPr>
        <w:t>MVC</w:t>
      </w:r>
      <w:r w:rsidRPr="009D5433">
        <w:rPr>
          <w:rFonts w:ascii="Times New Roman" w:hAnsi="Times New Roman" w:cs="Times New Roman" w:hint="eastAsia"/>
          <w:sz w:val="24"/>
          <w:szCs w:val="24"/>
        </w:rPr>
        <w:t>模式的好处是便于</w:t>
      </w:r>
      <w:r w:rsidRPr="009D5433">
        <w:rPr>
          <w:rFonts w:ascii="Times New Roman" w:hAnsi="Times New Roman" w:cs="Times New Roman" w:hint="eastAsia"/>
          <w:sz w:val="24"/>
          <w:szCs w:val="24"/>
        </w:rPr>
        <w:t>UI</w:t>
      </w:r>
      <w:r w:rsidRPr="009D5433">
        <w:rPr>
          <w:rFonts w:ascii="Times New Roman" w:hAnsi="Times New Roman" w:cs="Times New Roman" w:hint="eastAsia"/>
          <w:sz w:val="24"/>
          <w:szCs w:val="24"/>
        </w:rPr>
        <w:t>界面部分的显示和业务逻辑，数据处理分开</w:t>
      </w:r>
      <w:r>
        <w:rPr>
          <w:rFonts w:ascii="Times New Roman" w:hAnsi="Times New Roman" w:cs="Times New Roman" w:hint="eastAsia"/>
          <w:sz w:val="24"/>
          <w:szCs w:val="24"/>
        </w:rPr>
        <w:t>。在</w:t>
      </w:r>
      <w:r>
        <w:rPr>
          <w:rFonts w:ascii="Times New Roman" w:hAnsi="Times New Roman" w:cs="Times New Roman"/>
          <w:sz w:val="24"/>
          <w:szCs w:val="24"/>
        </w:rPr>
        <w:t>MVC</w:t>
      </w:r>
      <w:r>
        <w:rPr>
          <w:rFonts w:ascii="Times New Roman" w:hAnsi="Times New Roman" w:cs="Times New Roman" w:hint="eastAsia"/>
          <w:sz w:val="24"/>
          <w:szCs w:val="24"/>
        </w:rPr>
        <w:t>架构在“家谱树”软件采用如下的运用方式：</w:t>
      </w:r>
    </w:p>
    <w:p w14:paraId="184A458A" w14:textId="58AC7324" w:rsidR="00695BCD" w:rsidRDefault="00695BCD" w:rsidP="00874DDD">
      <w:pPr>
        <w:pStyle w:val="15"/>
        <w:widowControl w:val="0"/>
        <w:spacing w:after="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58019A">
        <w:rPr>
          <w:rFonts w:ascii="Times New Roman" w:hAnsi="Times New Roman" w:cs="Times New Roman" w:hint="eastAsia"/>
          <w:sz w:val="24"/>
          <w:szCs w:val="24"/>
        </w:rPr>
        <w:t>M</w:t>
      </w:r>
      <w:r w:rsidRPr="0058019A">
        <w:rPr>
          <w:rFonts w:ascii="Times New Roman" w:hAnsi="Times New Roman" w:cs="Times New Roman" w:hint="eastAsia"/>
          <w:sz w:val="24"/>
          <w:szCs w:val="24"/>
        </w:rPr>
        <w:t>层：适</w:t>
      </w:r>
      <w:r>
        <w:rPr>
          <w:rFonts w:ascii="Times New Roman" w:hAnsi="Times New Roman" w:cs="Times New Roman" w:hint="eastAsia"/>
          <w:sz w:val="24"/>
          <w:szCs w:val="24"/>
        </w:rPr>
        <w:t>合做一些业务逻辑处理，比如数据库存取操作，网络操作，复杂的算法。较为</w:t>
      </w:r>
      <w:r w:rsidRPr="0058019A">
        <w:rPr>
          <w:rFonts w:ascii="Times New Roman" w:hAnsi="Times New Roman" w:cs="Times New Roman" w:hint="eastAsia"/>
          <w:sz w:val="24"/>
          <w:szCs w:val="24"/>
        </w:rPr>
        <w:t>耗时的任务等都在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 w:rsidRPr="0058019A">
        <w:rPr>
          <w:rFonts w:ascii="Times New Roman" w:hAnsi="Times New Roman" w:cs="Times New Roman" w:hint="eastAsia"/>
          <w:sz w:val="24"/>
          <w:szCs w:val="24"/>
        </w:rPr>
        <w:t>odel</w:t>
      </w:r>
      <w:r w:rsidRPr="0058019A">
        <w:rPr>
          <w:rFonts w:ascii="Times New Roman" w:hAnsi="Times New Roman" w:cs="Times New Roman" w:hint="eastAsia"/>
          <w:sz w:val="24"/>
          <w:szCs w:val="24"/>
        </w:rPr>
        <w:t>层处理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家谱树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的主要功能比如存储用户的家庭结构等操作都是在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层进行</w:t>
      </w:r>
      <w:r w:rsidRPr="0058019A">
        <w:rPr>
          <w:rFonts w:ascii="Times New Roman" w:hAnsi="Times New Roman" w:cs="Times New Roman" w:hint="eastAsia"/>
          <w:sz w:val="24"/>
          <w:szCs w:val="24"/>
        </w:rPr>
        <w:t>。</w:t>
      </w:r>
      <w:r w:rsidRPr="0058019A">
        <w:rPr>
          <w:rFonts w:ascii="Times New Roman" w:hAnsi="Times New Roman" w:cs="Times New Roman" w:hint="eastAsia"/>
          <w:sz w:val="24"/>
          <w:szCs w:val="24"/>
        </w:rPr>
        <w:t xml:space="preserve"> V</w:t>
      </w:r>
      <w:r w:rsidRPr="0058019A">
        <w:rPr>
          <w:rFonts w:ascii="Times New Roman" w:hAnsi="Times New Roman" w:cs="Times New Roman" w:hint="eastAsia"/>
          <w:sz w:val="24"/>
          <w:szCs w:val="24"/>
        </w:rPr>
        <w:t>层：应用层中处理数据显示的部分，</w:t>
      </w:r>
      <w:r w:rsidRPr="0058019A">
        <w:rPr>
          <w:rFonts w:ascii="Times New Roman" w:hAnsi="Times New Roman" w:cs="Times New Roman" w:hint="eastAsia"/>
          <w:sz w:val="24"/>
          <w:szCs w:val="24"/>
        </w:rPr>
        <w:t>XML</w:t>
      </w:r>
      <w:r w:rsidRPr="0058019A">
        <w:rPr>
          <w:rFonts w:ascii="Times New Roman" w:hAnsi="Times New Roman" w:cs="Times New Roman" w:hint="eastAsia"/>
          <w:sz w:val="24"/>
          <w:szCs w:val="24"/>
        </w:rPr>
        <w:t>布局可以视为</w:t>
      </w:r>
      <w:r w:rsidRPr="0058019A">
        <w:rPr>
          <w:rFonts w:ascii="Times New Roman" w:hAnsi="Times New Roman" w:cs="Times New Roman" w:hint="eastAsia"/>
          <w:sz w:val="24"/>
          <w:szCs w:val="24"/>
        </w:rPr>
        <w:t>V</w:t>
      </w:r>
      <w:r w:rsidRPr="0058019A">
        <w:rPr>
          <w:rFonts w:ascii="Times New Roman" w:hAnsi="Times New Roman" w:cs="Times New Roman" w:hint="eastAsia"/>
          <w:sz w:val="24"/>
          <w:szCs w:val="24"/>
        </w:rPr>
        <w:t>层，显示</w:t>
      </w:r>
      <w:r w:rsidRPr="0058019A">
        <w:rPr>
          <w:rFonts w:ascii="Times New Roman" w:hAnsi="Times New Roman" w:cs="Times New Roman" w:hint="eastAsia"/>
          <w:sz w:val="24"/>
          <w:szCs w:val="24"/>
        </w:rPr>
        <w:t>Model</w:t>
      </w:r>
      <w:r w:rsidRPr="0058019A">
        <w:rPr>
          <w:rFonts w:ascii="Times New Roman" w:hAnsi="Times New Roman" w:cs="Times New Roman" w:hint="eastAsia"/>
          <w:sz w:val="24"/>
          <w:szCs w:val="24"/>
        </w:rPr>
        <w:t>层的数据结果</w:t>
      </w:r>
      <w:r>
        <w:rPr>
          <w:rFonts w:ascii="Times New Roman" w:hAnsi="Times New Roman" w:cs="Times New Roman" w:hint="eastAsia"/>
          <w:sz w:val="24"/>
          <w:szCs w:val="24"/>
        </w:rPr>
        <w:t>，“家谱树”中所有的页面信息都将在这一层中出现</w:t>
      </w:r>
      <w:r w:rsidRPr="0058019A">
        <w:rPr>
          <w:rFonts w:ascii="Times New Roman" w:hAnsi="Times New Roman" w:cs="Times New Roman" w:hint="eastAsia"/>
          <w:sz w:val="24"/>
          <w:szCs w:val="24"/>
        </w:rPr>
        <w:t>。</w:t>
      </w:r>
      <w:r w:rsidRPr="0058019A">
        <w:rPr>
          <w:rFonts w:ascii="Times New Roman" w:hAnsi="Times New Roman" w:cs="Times New Roman" w:hint="eastAsia"/>
          <w:sz w:val="24"/>
          <w:szCs w:val="24"/>
        </w:rPr>
        <w:t xml:space="preserve"> C</w:t>
      </w:r>
      <w:r w:rsidRPr="0058019A">
        <w:rPr>
          <w:rFonts w:ascii="Times New Roman" w:hAnsi="Times New Roman" w:cs="Times New Roman" w:hint="eastAsia"/>
          <w:sz w:val="24"/>
          <w:szCs w:val="24"/>
        </w:rPr>
        <w:t>层：在</w:t>
      </w:r>
      <w:r w:rsidRPr="0058019A">
        <w:rPr>
          <w:rFonts w:ascii="Times New Roman" w:hAnsi="Times New Roman" w:cs="Times New Roman" w:hint="eastAsia"/>
          <w:sz w:val="24"/>
          <w:szCs w:val="24"/>
        </w:rPr>
        <w:t>Android</w:t>
      </w:r>
      <w:r w:rsidRPr="0058019A">
        <w:rPr>
          <w:rFonts w:ascii="Times New Roman" w:hAnsi="Times New Roman" w:cs="Times New Roman" w:hint="eastAsia"/>
          <w:sz w:val="24"/>
          <w:szCs w:val="24"/>
        </w:rPr>
        <w:t>中，</w:t>
      </w:r>
      <w:r w:rsidRPr="0058019A">
        <w:rPr>
          <w:rFonts w:ascii="Times New Roman" w:hAnsi="Times New Roman" w:cs="Times New Roman" w:hint="eastAsia"/>
          <w:sz w:val="24"/>
          <w:szCs w:val="24"/>
        </w:rPr>
        <w:t>Activity</w:t>
      </w:r>
      <w:r w:rsidRPr="0058019A">
        <w:rPr>
          <w:rFonts w:ascii="Times New Roman" w:hAnsi="Times New Roman" w:cs="Times New Roman" w:hint="eastAsia"/>
          <w:sz w:val="24"/>
          <w:szCs w:val="24"/>
        </w:rPr>
        <w:t>处理用户交互问题，因此可以认为</w:t>
      </w:r>
      <w:r w:rsidRPr="0058019A">
        <w:rPr>
          <w:rFonts w:ascii="Times New Roman" w:hAnsi="Times New Roman" w:cs="Times New Roman" w:hint="eastAsia"/>
          <w:sz w:val="24"/>
          <w:szCs w:val="24"/>
        </w:rPr>
        <w:t>Activity</w:t>
      </w:r>
      <w:r w:rsidRPr="0058019A">
        <w:rPr>
          <w:rFonts w:ascii="Times New Roman" w:hAnsi="Times New Roman" w:cs="Times New Roman" w:hint="eastAsia"/>
          <w:sz w:val="24"/>
          <w:szCs w:val="24"/>
        </w:rPr>
        <w:t>是控制器，</w:t>
      </w:r>
      <w:r w:rsidRPr="0058019A">
        <w:rPr>
          <w:rFonts w:ascii="Times New Roman" w:hAnsi="Times New Roman" w:cs="Times New Roman" w:hint="eastAsia"/>
          <w:sz w:val="24"/>
          <w:szCs w:val="24"/>
        </w:rPr>
        <w:t>Activity</w:t>
      </w:r>
      <w:r w:rsidRPr="0058019A">
        <w:rPr>
          <w:rFonts w:ascii="Times New Roman" w:hAnsi="Times New Roman" w:cs="Times New Roman" w:hint="eastAsia"/>
          <w:sz w:val="24"/>
          <w:szCs w:val="24"/>
        </w:rPr>
        <w:t>读取</w:t>
      </w:r>
      <w:r w:rsidRPr="0058019A">
        <w:rPr>
          <w:rFonts w:ascii="Times New Roman" w:hAnsi="Times New Roman" w:cs="Times New Roman" w:hint="eastAsia"/>
          <w:sz w:val="24"/>
          <w:szCs w:val="24"/>
        </w:rPr>
        <w:t>V</w:t>
      </w:r>
      <w:r w:rsidRPr="0058019A">
        <w:rPr>
          <w:rFonts w:ascii="Times New Roman" w:hAnsi="Times New Roman" w:cs="Times New Roman" w:hint="eastAsia"/>
          <w:sz w:val="24"/>
          <w:szCs w:val="24"/>
        </w:rPr>
        <w:t>视图层的数据（</w:t>
      </w:r>
      <w:r w:rsidRPr="0058019A">
        <w:rPr>
          <w:rFonts w:ascii="Times New Roman" w:hAnsi="Times New Roman" w:cs="Times New Roman" w:hint="eastAsia"/>
          <w:sz w:val="24"/>
          <w:szCs w:val="24"/>
        </w:rPr>
        <w:t>eg.</w:t>
      </w:r>
      <w:r w:rsidRPr="0058019A">
        <w:rPr>
          <w:rFonts w:ascii="Times New Roman" w:hAnsi="Times New Roman" w:cs="Times New Roman" w:hint="eastAsia"/>
          <w:sz w:val="24"/>
          <w:szCs w:val="24"/>
        </w:rPr>
        <w:t>读取当前</w:t>
      </w:r>
      <w:r>
        <w:rPr>
          <w:rFonts w:ascii="Times New Roman" w:hAnsi="Times New Roman" w:cs="Times New Roman" w:hint="eastAsia"/>
          <w:sz w:val="24"/>
          <w:szCs w:val="24"/>
        </w:rPr>
        <w:t>用户输入的信息，比如</w:t>
      </w:r>
      <w:r>
        <w:rPr>
          <w:rFonts w:ascii="Times New Roman" w:hAnsi="Times New Roman" w:cs="Times New Roman" w:hint="eastAsia"/>
          <w:sz w:val="24"/>
          <w:szCs w:val="24"/>
        </w:rPr>
        <w:t>EditText</w:t>
      </w:r>
      <w:r w:rsidRPr="0058019A">
        <w:rPr>
          <w:rFonts w:ascii="Times New Roman" w:hAnsi="Times New Roman" w:cs="Times New Roman" w:hint="eastAsia"/>
          <w:sz w:val="24"/>
          <w:szCs w:val="24"/>
        </w:rPr>
        <w:t>控件的数据）并向</w:t>
      </w:r>
      <w:r w:rsidRPr="0058019A">
        <w:rPr>
          <w:rFonts w:ascii="Times New Roman" w:hAnsi="Times New Roman" w:cs="Times New Roman" w:hint="eastAsia"/>
          <w:sz w:val="24"/>
          <w:szCs w:val="24"/>
        </w:rPr>
        <w:t>Model</w:t>
      </w:r>
      <w:r w:rsidRPr="0058019A">
        <w:rPr>
          <w:rFonts w:ascii="Times New Roman" w:hAnsi="Times New Roman" w:cs="Times New Roman" w:hint="eastAsia"/>
          <w:sz w:val="24"/>
          <w:szCs w:val="24"/>
        </w:rPr>
        <w:t>发送数据请求</w:t>
      </w:r>
      <w:r>
        <w:rPr>
          <w:rFonts w:ascii="Times New Roman" w:hAnsi="Times New Roman" w:cs="Times New Roman" w:hint="eastAsia"/>
          <w:sz w:val="24"/>
          <w:szCs w:val="24"/>
        </w:rPr>
        <w:t>，从而尽心下一步的操作。</w:t>
      </w:r>
    </w:p>
    <w:p w14:paraId="449D2E60" w14:textId="77777777" w:rsidR="00D02FC6" w:rsidRPr="00695BCD" w:rsidRDefault="00D02FC6" w:rsidP="00D02FC6"/>
    <w:p w14:paraId="23EFC85A" w14:textId="0291F515" w:rsidR="0037622C" w:rsidRPr="008B51E5" w:rsidRDefault="00F76648" w:rsidP="008B51E5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81" w:name="_Toc444262592"/>
      <w:bookmarkStart w:id="82" w:name="_Toc451864287"/>
      <w:bookmarkStart w:id="83" w:name="_Toc451882069"/>
      <w:bookmarkStart w:id="84" w:name="_Toc452913258"/>
      <w:bookmarkEnd w:id="78"/>
      <w:bookmarkEnd w:id="79"/>
      <w:r>
        <w:rPr>
          <w:rFonts w:ascii="Times New Roman" w:eastAsia="黑体" w:hAnsi="Times New Roman" w:cs="Times New Roman"/>
          <w:color w:val="auto"/>
          <w:sz w:val="44"/>
          <w:szCs w:val="44"/>
        </w:rPr>
        <w:t>4</w:t>
      </w:r>
      <w:r w:rsidRPr="008B51E5">
        <w:rPr>
          <w:rFonts w:ascii="Times New Roman" w:eastAsia="黑体" w:hAnsi="Times New Roman" w:cs="Times New Roman"/>
          <w:color w:val="auto"/>
          <w:sz w:val="44"/>
          <w:szCs w:val="44"/>
        </w:rPr>
        <w:t xml:space="preserve"> </w:t>
      </w:r>
      <w:bookmarkEnd w:id="81"/>
      <w:bookmarkEnd w:id="82"/>
      <w:bookmarkEnd w:id="83"/>
      <w:r w:rsidR="00EF74E2">
        <w:rPr>
          <w:rFonts w:ascii="Times New Roman" w:eastAsia="黑体" w:hAnsi="Times New Roman" w:cs="Times New Roman" w:hint="eastAsia"/>
          <w:color w:val="auto"/>
          <w:sz w:val="44"/>
          <w:szCs w:val="44"/>
        </w:rPr>
        <w:t>功能模块设计</w:t>
      </w:r>
      <w:bookmarkEnd w:id="84"/>
    </w:p>
    <w:p w14:paraId="4AE9EACE" w14:textId="34DAF345" w:rsidR="00E9778A" w:rsidRDefault="00DA2C46" w:rsidP="00E9778A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本系统</w:t>
      </w:r>
      <w:r w:rsidR="00E9778A">
        <w:rPr>
          <w:rFonts w:ascii="Times New Roman" w:hAnsi="Times New Roman" w:cs="Times New Roman" w:hint="eastAsia"/>
          <w:sz w:val="24"/>
          <w:szCs w:val="24"/>
        </w:rPr>
        <w:t>共有登录注册模块、家族树模块、家族圈模块、通讯录模块和设置模块这</w:t>
      </w:r>
      <w:r w:rsidR="00E9778A">
        <w:rPr>
          <w:rFonts w:ascii="Times New Roman" w:hAnsi="Times New Roman" w:cs="Times New Roman" w:hint="eastAsia"/>
          <w:sz w:val="24"/>
          <w:szCs w:val="24"/>
        </w:rPr>
        <w:t>5</w:t>
      </w:r>
      <w:r w:rsidR="00E9778A">
        <w:rPr>
          <w:rFonts w:ascii="Times New Roman" w:hAnsi="Times New Roman" w:cs="Times New Roman" w:hint="eastAsia"/>
          <w:sz w:val="24"/>
          <w:szCs w:val="24"/>
        </w:rPr>
        <w:t>个</w:t>
      </w:r>
      <w:r w:rsidR="009331C8">
        <w:rPr>
          <w:rFonts w:ascii="Times New Roman" w:hAnsi="Times New Roman" w:cs="Times New Roman" w:hint="eastAsia"/>
          <w:sz w:val="24"/>
          <w:szCs w:val="24"/>
        </w:rPr>
        <w:t>大</w:t>
      </w:r>
      <w:r w:rsidR="00E9778A">
        <w:rPr>
          <w:rFonts w:ascii="Times New Roman" w:hAnsi="Times New Roman" w:cs="Times New Roman" w:hint="eastAsia"/>
          <w:sz w:val="24"/>
          <w:szCs w:val="24"/>
        </w:rPr>
        <w:t>模块</w:t>
      </w:r>
      <w:r w:rsidR="009331C8" w:rsidRPr="009331C8">
        <w:rPr>
          <w:rFonts w:ascii="Times New Roman" w:hAnsi="Times New Roman" w:cs="Times New Roman" w:hint="eastAsia"/>
          <w:sz w:val="24"/>
          <w:szCs w:val="24"/>
        </w:rPr>
        <w:t>每个大模块可细分为多个小模块</w:t>
      </w:r>
      <w:r w:rsidR="00E9778A">
        <w:rPr>
          <w:rFonts w:ascii="Times New Roman" w:hAnsi="Times New Roman" w:cs="Times New Roman" w:hint="eastAsia"/>
          <w:sz w:val="24"/>
          <w:szCs w:val="24"/>
        </w:rPr>
        <w:t>，如下图所示：</w:t>
      </w:r>
      <w:bookmarkStart w:id="85" w:name="_Toc444262593"/>
      <w:bookmarkStart w:id="86" w:name="_Toc451864288"/>
      <w:bookmarkStart w:id="87" w:name="_Toc451882070"/>
    </w:p>
    <w:p w14:paraId="59636EAD" w14:textId="77777777" w:rsidR="00E9778A" w:rsidRPr="00E9778A" w:rsidRDefault="00E9778A" w:rsidP="00E9778A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795" w:dyaOrig="4373" w14:anchorId="3FBD3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5pt;height:219.5pt" o:ole="">
            <v:imagedata r:id="rId14" o:title=""/>
          </v:shape>
          <o:OLEObject Type="Embed" ProgID="Visio.Drawing.11" ShapeID="_x0000_i1025" DrawAspect="Content" ObjectID="_1526655147" r:id="rId15"/>
        </w:object>
      </w:r>
    </w:p>
    <w:p w14:paraId="11F6463F" w14:textId="161181CB" w:rsidR="009331C8" w:rsidRDefault="009331C8" w:rsidP="009331C8">
      <w:pPr>
        <w:jc w:val="center"/>
      </w:pPr>
      <w:r>
        <w:object w:dxaOrig="4827" w:dyaOrig="4373" w14:anchorId="0D854801">
          <v:shape id="_x0000_i1026" type="#_x0000_t75" style="width:211.45pt;height:191.35pt" o:ole="">
            <v:imagedata r:id="rId16" o:title=""/>
          </v:shape>
          <o:OLEObject Type="Embed" ProgID="Visio.Drawing.11" ShapeID="_x0000_i1026" DrawAspect="Content" ObjectID="_1526655148" r:id="rId17"/>
        </w:object>
      </w:r>
    </w:p>
    <w:p w14:paraId="2F260FB7" w14:textId="636F8CCF" w:rsidR="00E9778A" w:rsidRPr="00E9778A" w:rsidRDefault="008033CC" w:rsidP="009331C8">
      <w:pPr>
        <w:pStyle w:val="22"/>
        <w:numPr>
          <w:ilvl w:val="1"/>
          <w:numId w:val="45"/>
        </w:numPr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88" w:name="_Toc452913259"/>
      <w:bookmarkEnd w:id="85"/>
      <w:bookmarkEnd w:id="86"/>
      <w:bookmarkEnd w:id="87"/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模块一：登</w:t>
      </w:r>
      <w:r w:rsidR="009331C8">
        <w:rPr>
          <w:rFonts w:ascii="Times New Roman" w:eastAsia="黑体" w:hAnsi="Times New Roman" w:cs="Times New Roman" w:hint="eastAsia"/>
          <w:color w:val="auto"/>
          <w:sz w:val="28"/>
          <w:szCs w:val="28"/>
        </w:rPr>
        <w:t>录</w:t>
      </w:r>
      <w:bookmarkEnd w:id="88"/>
    </w:p>
    <w:p w14:paraId="3BCC230E" w14:textId="78904B79" w:rsidR="009331C8" w:rsidRPr="009331C8" w:rsidRDefault="009331C8" w:rsidP="009331C8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9331C8">
        <w:rPr>
          <w:rFonts w:ascii="Times New Roman" w:hAnsi="Times New Roman" w:cs="Times New Roman" w:hint="eastAsia"/>
          <w:sz w:val="24"/>
          <w:szCs w:val="24"/>
        </w:rPr>
        <w:t>实现登录功能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,</w:t>
      </w:r>
      <w:r w:rsidRPr="009331C8">
        <w:rPr>
          <w:rFonts w:ascii="Times New Roman" w:hAnsi="Times New Roman" w:cs="Times New Roman" w:hint="eastAsia"/>
          <w:sz w:val="24"/>
          <w:szCs w:val="24"/>
        </w:rPr>
        <w:t>输入用户名称和用户密码</w:t>
      </w:r>
      <w:r w:rsidRPr="009331C8">
        <w:rPr>
          <w:rFonts w:ascii="Times New Roman" w:hAnsi="Times New Roman" w:cs="Times New Roman" w:hint="eastAsia"/>
          <w:sz w:val="24"/>
          <w:szCs w:val="24"/>
        </w:rPr>
        <w:t>,</w:t>
      </w:r>
      <w:r w:rsidRPr="009331C8">
        <w:rPr>
          <w:rFonts w:ascii="Times New Roman" w:hAnsi="Times New Roman" w:cs="Times New Roman" w:hint="eastAsia"/>
          <w:sz w:val="24"/>
          <w:szCs w:val="24"/>
        </w:rPr>
        <w:t>正确则进入</w:t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 w:rsidRPr="009331C8">
        <w:rPr>
          <w:rFonts w:ascii="Times New Roman" w:hAnsi="Times New Roman" w:cs="Times New Roman" w:hint="eastAsia"/>
          <w:sz w:val="24"/>
          <w:szCs w:val="24"/>
        </w:rPr>
        <w:t>界面</w:t>
      </w:r>
      <w:r w:rsidRPr="009331C8">
        <w:rPr>
          <w:rFonts w:ascii="Times New Roman" w:hAnsi="Times New Roman" w:cs="Times New Roman" w:hint="eastAsia"/>
          <w:sz w:val="24"/>
          <w:szCs w:val="24"/>
        </w:rPr>
        <w:t>.</w:t>
      </w:r>
      <w:r w:rsidRPr="009331C8">
        <w:rPr>
          <w:rFonts w:ascii="Times New Roman" w:hAnsi="Times New Roman" w:cs="Times New Roman" w:hint="eastAsia"/>
          <w:sz w:val="24"/>
          <w:szCs w:val="24"/>
        </w:rPr>
        <w:t>不正确则</w:t>
      </w:r>
      <w:r>
        <w:rPr>
          <w:rFonts w:ascii="Times New Roman" w:hAnsi="Times New Roman" w:cs="Times New Roman" w:hint="eastAsia"/>
          <w:sz w:val="24"/>
          <w:szCs w:val="24"/>
        </w:rPr>
        <w:t>停留在登录界面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2169B744" w14:textId="075758BA" w:rsidR="009331C8" w:rsidRPr="009331C8" w:rsidRDefault="009331C8" w:rsidP="009331C8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性能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="00B8697E">
        <w:rPr>
          <w:rFonts w:ascii="Times New Roman" w:hAnsi="Times New Roman" w:cs="Times New Roman" w:hint="eastAsia"/>
          <w:sz w:val="24"/>
          <w:szCs w:val="24"/>
        </w:rPr>
        <w:t>为用户提供登录功能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FA863BF" w14:textId="010103E0" w:rsidR="009331C8" w:rsidRPr="009331C8" w:rsidRDefault="009331C8" w:rsidP="009331C8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输入项目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9331C8">
        <w:rPr>
          <w:rFonts w:ascii="Times New Roman" w:hAnsi="Times New Roman" w:cs="Times New Roman" w:hint="eastAsia"/>
          <w:sz w:val="24"/>
          <w:szCs w:val="24"/>
        </w:rPr>
        <w:t>用户名称和用户密码。</w:t>
      </w:r>
    </w:p>
    <w:p w14:paraId="02222A4D" w14:textId="6A330003" w:rsidR="00DA2C46" w:rsidRDefault="009331C8" w:rsidP="009331C8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输出项目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9331C8">
        <w:rPr>
          <w:rFonts w:ascii="Times New Roman" w:hAnsi="Times New Roman" w:cs="Times New Roman" w:hint="eastAsia"/>
          <w:sz w:val="24"/>
          <w:szCs w:val="24"/>
        </w:rPr>
        <w:t>正</w:t>
      </w:r>
      <w:r>
        <w:rPr>
          <w:rFonts w:ascii="Times New Roman" w:hAnsi="Times New Roman" w:cs="Times New Roman" w:hint="eastAsia"/>
          <w:sz w:val="24"/>
          <w:szCs w:val="24"/>
        </w:rPr>
        <w:t>确</w:t>
      </w:r>
      <w:r w:rsidRPr="009331C8">
        <w:rPr>
          <w:rFonts w:ascii="Times New Roman" w:hAnsi="Times New Roman" w:cs="Times New Roman" w:hint="eastAsia"/>
          <w:sz w:val="24"/>
          <w:szCs w:val="24"/>
        </w:rPr>
        <w:t>则进入到欢迎界面</w:t>
      </w:r>
      <w:r w:rsidRPr="009331C8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错误则返回留在登录</w:t>
      </w:r>
      <w:r w:rsidRPr="009331C8">
        <w:rPr>
          <w:rFonts w:ascii="Times New Roman" w:hAnsi="Times New Roman" w:cs="Times New Roman" w:hint="eastAsia"/>
          <w:sz w:val="24"/>
          <w:szCs w:val="24"/>
        </w:rPr>
        <w:t>界面。</w:t>
      </w:r>
    </w:p>
    <w:p w14:paraId="19FF7CFF" w14:textId="25A9313C" w:rsidR="00E401B4" w:rsidRDefault="00F76648" w:rsidP="008B51E5">
      <w:pPr>
        <w:pStyle w:val="22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89" w:name="_Toc444262595"/>
      <w:bookmarkStart w:id="90" w:name="_Toc451864290"/>
      <w:bookmarkStart w:id="91" w:name="_Toc451882071"/>
      <w:bookmarkStart w:id="92" w:name="_Toc452913260"/>
      <w:r>
        <w:rPr>
          <w:rFonts w:ascii="Times New Roman" w:eastAsia="黑体" w:hAnsi="Times New Roman" w:cs="Times New Roman"/>
          <w:color w:val="auto"/>
          <w:sz w:val="28"/>
          <w:szCs w:val="28"/>
        </w:rPr>
        <w:t>4.2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bookmarkEnd w:id="89"/>
      <w:bookmarkEnd w:id="90"/>
      <w:bookmarkEnd w:id="91"/>
      <w:r w:rsidR="008033CC">
        <w:rPr>
          <w:rFonts w:ascii="Times New Roman" w:eastAsia="黑体" w:hAnsi="Times New Roman" w:cs="Times New Roman" w:hint="eastAsia"/>
          <w:color w:val="auto"/>
          <w:sz w:val="28"/>
          <w:szCs w:val="28"/>
        </w:rPr>
        <w:t>模块二：注册</w:t>
      </w:r>
      <w:bookmarkEnd w:id="92"/>
    </w:p>
    <w:p w14:paraId="63655639" w14:textId="25A56737" w:rsidR="009331C8" w:rsidRPr="009331C8" w:rsidRDefault="009331C8" w:rsidP="009331C8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9331C8"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 w:hint="eastAsia"/>
          <w:sz w:val="24"/>
          <w:szCs w:val="24"/>
        </w:rPr>
        <w:t>注册</w:t>
      </w: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,</w:t>
      </w:r>
      <w:r w:rsidRPr="009331C8">
        <w:rPr>
          <w:rFonts w:ascii="Times New Roman" w:hAnsi="Times New Roman" w:cs="Times New Roman" w:hint="eastAsia"/>
          <w:sz w:val="24"/>
          <w:szCs w:val="24"/>
        </w:rPr>
        <w:t>输入</w:t>
      </w:r>
      <w:r>
        <w:rPr>
          <w:rFonts w:ascii="Times New Roman" w:hAnsi="Times New Roman" w:cs="Times New Roman" w:hint="eastAsia"/>
          <w:sz w:val="24"/>
          <w:szCs w:val="24"/>
        </w:rPr>
        <w:t>新的</w:t>
      </w:r>
      <w:r w:rsidRPr="009331C8">
        <w:rPr>
          <w:rFonts w:ascii="Times New Roman" w:hAnsi="Times New Roman" w:cs="Times New Roman" w:hint="eastAsia"/>
          <w:sz w:val="24"/>
          <w:szCs w:val="24"/>
        </w:rPr>
        <w:t>用户名称和用户密码</w:t>
      </w:r>
      <w:r w:rsidRPr="009331C8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若成功</w:t>
      </w:r>
      <w:r w:rsidRPr="009331C8">
        <w:rPr>
          <w:rFonts w:ascii="Times New Roman" w:hAnsi="Times New Roman" w:cs="Times New Roman" w:hint="eastAsia"/>
          <w:sz w:val="24"/>
          <w:szCs w:val="24"/>
        </w:rPr>
        <w:t>则</w:t>
      </w:r>
      <w:r>
        <w:rPr>
          <w:rFonts w:ascii="Times New Roman" w:hAnsi="Times New Roman" w:cs="Times New Roman" w:hint="eastAsia"/>
          <w:sz w:val="24"/>
          <w:szCs w:val="24"/>
        </w:rPr>
        <w:t>注册一个新的用户，否则</w:t>
      </w:r>
      <w:r w:rsidRPr="009331C8">
        <w:rPr>
          <w:rFonts w:ascii="Times New Roman" w:hAnsi="Times New Roman" w:cs="Times New Roman" w:hint="eastAsia"/>
          <w:sz w:val="24"/>
          <w:szCs w:val="24"/>
        </w:rPr>
        <w:t>则</w:t>
      </w:r>
      <w:r>
        <w:rPr>
          <w:rFonts w:ascii="Times New Roman" w:hAnsi="Times New Roman" w:cs="Times New Roman" w:hint="eastAsia"/>
          <w:sz w:val="24"/>
          <w:szCs w:val="24"/>
        </w:rPr>
        <w:t>停留在注册界面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1A9BF18" w14:textId="3E620522" w:rsidR="009331C8" w:rsidRPr="009331C8" w:rsidRDefault="009331C8" w:rsidP="009331C8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性能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="00B8697E">
        <w:rPr>
          <w:rFonts w:ascii="Times New Roman" w:hAnsi="Times New Roman" w:cs="Times New Roman" w:hint="eastAsia"/>
          <w:sz w:val="24"/>
          <w:szCs w:val="24"/>
        </w:rPr>
        <w:t>为用户提供注册功能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2814D543" w14:textId="77777777" w:rsidR="009331C8" w:rsidRPr="009331C8" w:rsidRDefault="009331C8" w:rsidP="009331C8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输入项目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9331C8">
        <w:rPr>
          <w:rFonts w:ascii="Times New Roman" w:hAnsi="Times New Roman" w:cs="Times New Roman" w:hint="eastAsia"/>
          <w:sz w:val="24"/>
          <w:szCs w:val="24"/>
        </w:rPr>
        <w:t>用户名称和用户密码。</w:t>
      </w:r>
    </w:p>
    <w:p w14:paraId="42462123" w14:textId="3381F0E4" w:rsidR="009331C8" w:rsidRDefault="009331C8" w:rsidP="009331C8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输出项目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>成功则进入到登录</w:t>
      </w:r>
      <w:r w:rsidRPr="009331C8">
        <w:rPr>
          <w:rFonts w:ascii="Times New Roman" w:hAnsi="Times New Roman" w:cs="Times New Roman" w:hint="eastAsia"/>
          <w:sz w:val="24"/>
          <w:szCs w:val="24"/>
        </w:rPr>
        <w:t>界面</w:t>
      </w:r>
      <w:r w:rsidRPr="009331C8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错误则返回留在注册</w:t>
      </w:r>
      <w:r w:rsidRPr="009331C8">
        <w:rPr>
          <w:rFonts w:ascii="Times New Roman" w:hAnsi="Times New Roman" w:cs="Times New Roman" w:hint="eastAsia"/>
          <w:sz w:val="24"/>
          <w:szCs w:val="24"/>
        </w:rPr>
        <w:t>界面。</w:t>
      </w:r>
    </w:p>
    <w:p w14:paraId="02DEABD0" w14:textId="4124552B" w:rsidR="00952E82" w:rsidRPr="009331C8" w:rsidRDefault="00B8697E" w:rsidP="00B8697E">
      <w:pPr>
        <w:pStyle w:val="15"/>
        <w:spacing w:after="0" w:line="360" w:lineRule="auto"/>
        <w:ind w:firstLineChars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795" w:dyaOrig="4373" w14:anchorId="656A030C">
          <v:shape id="_x0000_i1027" type="#_x0000_t75" style="width:375.1pt;height:186.3pt" o:ole="">
            <v:imagedata r:id="rId18" o:title=""/>
          </v:shape>
          <o:OLEObject Type="Embed" ProgID="Visio.Drawing.11" ShapeID="_x0000_i1027" DrawAspect="Content" ObjectID="_1526655149" r:id="rId19"/>
        </w:object>
      </w:r>
    </w:p>
    <w:p w14:paraId="6C0AD777" w14:textId="264BA93B" w:rsidR="00B8697E" w:rsidRDefault="00D740E6" w:rsidP="00B8697E">
      <w:pPr>
        <w:pStyle w:val="22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93" w:name="_Toc444262598"/>
      <w:bookmarkStart w:id="94" w:name="_Toc451864292"/>
      <w:bookmarkStart w:id="95" w:name="_Toc452913261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3</w:t>
      </w:r>
      <w:r w:rsidR="00B8697E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B8697E">
        <w:rPr>
          <w:rFonts w:ascii="Times New Roman" w:eastAsia="黑体" w:hAnsi="Times New Roman" w:cs="Times New Roman" w:hint="eastAsia"/>
          <w:color w:val="auto"/>
          <w:sz w:val="28"/>
          <w:szCs w:val="28"/>
        </w:rPr>
        <w:t>模块三：查看信息</w:t>
      </w:r>
      <w:bookmarkEnd w:id="95"/>
    </w:p>
    <w:p w14:paraId="76F8EFAE" w14:textId="5CC15F49" w:rsidR="00B8697E" w:rsidRPr="009331C8" w:rsidRDefault="00B8697E" w:rsidP="00B8697E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9331C8"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 w:hint="eastAsia"/>
          <w:sz w:val="24"/>
          <w:szCs w:val="24"/>
        </w:rPr>
        <w:t>查看个人</w:t>
      </w:r>
      <w:r w:rsidR="00D740E6">
        <w:rPr>
          <w:rFonts w:ascii="Times New Roman" w:hAnsi="Times New Roman" w:cs="Times New Roman" w:hint="eastAsia"/>
          <w:sz w:val="24"/>
          <w:szCs w:val="24"/>
        </w:rPr>
        <w:t>信息</w:t>
      </w: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 w:rsidR="00D740E6">
        <w:rPr>
          <w:rFonts w:ascii="Times New Roman" w:hAnsi="Times New Roman" w:cs="Times New Roman" w:hint="eastAsia"/>
          <w:sz w:val="24"/>
          <w:szCs w:val="24"/>
        </w:rPr>
        <w:t>，用户通过点击“个人信息“来查看某位成员的详细个人信息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70FE55D" w14:textId="3C03F5AB" w:rsidR="00B8697E" w:rsidRPr="009331C8" w:rsidRDefault="00B8697E" w:rsidP="00B8697E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性能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>为用户提供</w:t>
      </w:r>
      <w:r w:rsidR="00D740E6">
        <w:rPr>
          <w:rFonts w:ascii="Times New Roman" w:hAnsi="Times New Roman" w:cs="Times New Roman" w:hint="eastAsia"/>
          <w:sz w:val="24"/>
          <w:szCs w:val="24"/>
        </w:rPr>
        <w:t>查看个人信息</w:t>
      </w:r>
      <w:r>
        <w:rPr>
          <w:rFonts w:ascii="Times New Roman" w:hAnsi="Times New Roman" w:cs="Times New Roman" w:hint="eastAsia"/>
          <w:sz w:val="24"/>
          <w:szCs w:val="24"/>
        </w:rPr>
        <w:t>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7DF0411" w14:textId="112BF0ED" w:rsidR="00B8697E" w:rsidRPr="009331C8" w:rsidRDefault="00B8697E" w:rsidP="00B8697E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输入项目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="00D740E6">
        <w:rPr>
          <w:rFonts w:ascii="Times New Roman" w:hAnsi="Times New Roman" w:cs="Times New Roman" w:hint="eastAsia"/>
          <w:sz w:val="24"/>
          <w:szCs w:val="24"/>
        </w:rPr>
        <w:t>选中某位成员并点击“个人信息“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51ABCD80" w14:textId="0B99C298" w:rsidR="00B8697E" w:rsidRDefault="00B8697E" w:rsidP="00B8697E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输出项目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="00D740E6">
        <w:rPr>
          <w:rFonts w:ascii="Times New Roman" w:hAnsi="Times New Roman" w:cs="Times New Roman" w:hint="eastAsia"/>
          <w:sz w:val="24"/>
          <w:szCs w:val="24"/>
        </w:rPr>
        <w:t>显示被选中成员相关的个人信息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1F3C0AFC" w14:textId="77B8FA84" w:rsidR="00D740E6" w:rsidRDefault="00D740E6" w:rsidP="00D740E6">
      <w:pPr>
        <w:pStyle w:val="22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96" w:name="_Toc452913262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4 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模块四：编辑信息</w:t>
      </w:r>
      <w:bookmarkEnd w:id="96"/>
    </w:p>
    <w:p w14:paraId="5D7E3079" w14:textId="2AF23788" w:rsidR="00D740E6" w:rsidRPr="009331C8" w:rsidRDefault="00D740E6" w:rsidP="00D740E6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9331C8"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 w:hint="eastAsia"/>
          <w:sz w:val="24"/>
          <w:szCs w:val="24"/>
        </w:rPr>
        <w:t>编辑个人信息</w:t>
      </w: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，用户在“个人信息”页面点击“编辑“来编辑某位成员的详细个人信息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D16845F" w14:textId="0827CF9F" w:rsidR="00D740E6" w:rsidRPr="009331C8" w:rsidRDefault="00D740E6" w:rsidP="00D740E6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性能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>为用户提供编辑个人信息功能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73E1185C" w14:textId="71376276" w:rsidR="00D740E6" w:rsidRPr="009331C8" w:rsidRDefault="00D740E6" w:rsidP="00D740E6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输入项目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>在某位成员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“个人信息”页面点击“编辑“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1D707830" w14:textId="2806B51E" w:rsidR="00D740E6" w:rsidRDefault="00D740E6" w:rsidP="00D740E6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输出项目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>对选中成员相关的个人信息进行修改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2C751C0D" w14:textId="6A38CE83" w:rsidR="00D740E6" w:rsidRDefault="00D740E6" w:rsidP="00D740E6">
      <w:pPr>
        <w:pStyle w:val="22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97" w:name="_Toc452913263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 w:rsidR="000B551C"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模块五：添加成员</w:t>
      </w:r>
      <w:bookmarkEnd w:id="97"/>
    </w:p>
    <w:p w14:paraId="23C1E6A9" w14:textId="296D4B03" w:rsidR="00D740E6" w:rsidRPr="009331C8" w:rsidRDefault="00D740E6" w:rsidP="00D740E6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9331C8"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 w:hint="eastAsia"/>
          <w:sz w:val="24"/>
          <w:szCs w:val="24"/>
        </w:rPr>
        <w:t>添加成员</w:t>
      </w: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，用户选中某位成员并点击“添加成员“，便可以为该成员添加一位直系亲属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0BA93E5" w14:textId="2720736F" w:rsidR="00D740E6" w:rsidRPr="009331C8" w:rsidRDefault="00D740E6" w:rsidP="00D740E6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性能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>为用户提供添加成员功能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70C8A25D" w14:textId="6A39FA33" w:rsidR="00D740E6" w:rsidRPr="009331C8" w:rsidRDefault="00D740E6" w:rsidP="00D740E6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输入项目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="000B551C" w:rsidRPr="000B55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B551C">
        <w:rPr>
          <w:rFonts w:ascii="Times New Roman" w:hAnsi="Times New Roman" w:cs="Times New Roman" w:hint="eastAsia"/>
          <w:sz w:val="24"/>
          <w:szCs w:val="24"/>
        </w:rPr>
        <w:t>选中某位成员并点击“添加成员”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39D3624E" w14:textId="66007BD8" w:rsidR="00F94071" w:rsidRDefault="00D740E6" w:rsidP="00B8697E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输出项目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="000B551C">
        <w:rPr>
          <w:rFonts w:ascii="Times New Roman" w:hAnsi="Times New Roman" w:cs="Times New Roman" w:hint="eastAsia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选中成员</w:t>
      </w:r>
      <w:r w:rsidR="000B551C">
        <w:rPr>
          <w:rFonts w:ascii="Times New Roman" w:hAnsi="Times New Roman" w:cs="Times New Roman" w:hint="eastAsia"/>
          <w:sz w:val="24"/>
          <w:szCs w:val="24"/>
        </w:rPr>
        <w:t>添加一位直系亲属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8ECD1BE" w14:textId="3580B655" w:rsidR="000B551C" w:rsidRDefault="000B551C" w:rsidP="000B551C">
      <w:pPr>
        <w:pStyle w:val="22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98" w:name="_Toc452913264"/>
      <w:r>
        <w:rPr>
          <w:rFonts w:ascii="Times New Roman" w:eastAsia="黑体" w:hAnsi="Times New Roman" w:cs="Times New Roman"/>
          <w:color w:val="auto"/>
          <w:sz w:val="28"/>
          <w:szCs w:val="28"/>
        </w:rPr>
        <w:lastRenderedPageBreak/>
        <w:t>4.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6 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模块六：绑定手机</w:t>
      </w:r>
      <w:bookmarkEnd w:id="98"/>
    </w:p>
    <w:p w14:paraId="40373DFD" w14:textId="25DAE7D3" w:rsidR="000B551C" w:rsidRPr="009331C8" w:rsidRDefault="000B551C" w:rsidP="000B551C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9331C8"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 w:hint="eastAsia"/>
          <w:sz w:val="24"/>
          <w:szCs w:val="24"/>
        </w:rPr>
        <w:t>绑定手机</w:t>
      </w: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，用户选中某位成员并点击“绑定手机“，便可以为该成员绑定通讯录中的对应手机号码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2251F631" w14:textId="5867FBD1" w:rsidR="000B551C" w:rsidRPr="009331C8" w:rsidRDefault="000B551C" w:rsidP="000B551C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性能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>为用户提供绑定成员功能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3D5E8321" w14:textId="59959EB0" w:rsidR="000B551C" w:rsidRPr="009331C8" w:rsidRDefault="000B551C" w:rsidP="000B551C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输入项目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0B551C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选中某位成员并点击“绑定手机“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DD94DD8" w14:textId="7A885AC1" w:rsidR="000B551C" w:rsidRDefault="000B551C" w:rsidP="000B551C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输出项目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>为选中成员绑定通讯录中的对应手机号码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108BE431" w14:textId="162992CB" w:rsidR="000B551C" w:rsidRDefault="000B551C" w:rsidP="000B551C">
      <w:pPr>
        <w:pStyle w:val="22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99" w:name="_Toc452913265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7 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模块七：联系成员</w:t>
      </w:r>
      <w:bookmarkEnd w:id="99"/>
    </w:p>
    <w:p w14:paraId="61BDE63E" w14:textId="125D8B80" w:rsidR="000B551C" w:rsidRPr="009331C8" w:rsidRDefault="000B551C" w:rsidP="000B551C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9331C8"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 w:hint="eastAsia"/>
          <w:sz w:val="24"/>
          <w:szCs w:val="24"/>
        </w:rPr>
        <w:t>联系成员</w:t>
      </w: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，用户选中某位成员并点击“联系“，便可以向该成员</w:t>
      </w:r>
      <w:r w:rsidR="00CD5E3A">
        <w:rPr>
          <w:rFonts w:ascii="Times New Roman" w:hAnsi="Times New Roman" w:cs="Times New Roman" w:hint="eastAsia"/>
          <w:sz w:val="24"/>
          <w:szCs w:val="24"/>
        </w:rPr>
        <w:t>拨打电话或发送短信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D36CC70" w14:textId="5FE25824" w:rsidR="000B551C" w:rsidRPr="009331C8" w:rsidRDefault="000B551C" w:rsidP="000B551C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性能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>为用户提供</w:t>
      </w:r>
      <w:r w:rsidR="00CD5E3A">
        <w:rPr>
          <w:rFonts w:ascii="Times New Roman" w:hAnsi="Times New Roman" w:cs="Times New Roman" w:hint="eastAsia"/>
          <w:sz w:val="24"/>
          <w:szCs w:val="24"/>
        </w:rPr>
        <w:t>联系</w:t>
      </w:r>
      <w:r>
        <w:rPr>
          <w:rFonts w:ascii="Times New Roman" w:hAnsi="Times New Roman" w:cs="Times New Roman" w:hint="eastAsia"/>
          <w:sz w:val="24"/>
          <w:szCs w:val="24"/>
        </w:rPr>
        <w:t>成员功能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A4DBE74" w14:textId="7BCC0637" w:rsidR="000B551C" w:rsidRPr="009331C8" w:rsidRDefault="000B551C" w:rsidP="000B551C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输入项目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0B551C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选中某位成员并点击“</w:t>
      </w:r>
      <w:r w:rsidR="00CD5E3A">
        <w:rPr>
          <w:rFonts w:ascii="Times New Roman" w:hAnsi="Times New Roman" w:cs="Times New Roman" w:hint="eastAsia"/>
          <w:sz w:val="24"/>
          <w:szCs w:val="24"/>
        </w:rPr>
        <w:t>联系</w:t>
      </w:r>
      <w:r w:rsidR="001F618F">
        <w:rPr>
          <w:rFonts w:ascii="Times New Roman" w:hAnsi="Times New Roman" w:cs="Times New Roman" w:hint="eastAsia"/>
          <w:sz w:val="24"/>
          <w:szCs w:val="24"/>
        </w:rPr>
        <w:t>”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50BB5440" w14:textId="4EA4EAFF" w:rsidR="001F618F" w:rsidRDefault="000B551C" w:rsidP="001F618F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输出项目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="00CD5E3A" w:rsidRPr="00CD5E3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D5E3A">
        <w:rPr>
          <w:rFonts w:ascii="Times New Roman" w:hAnsi="Times New Roman" w:cs="Times New Roman" w:hint="eastAsia"/>
          <w:sz w:val="24"/>
          <w:szCs w:val="24"/>
        </w:rPr>
        <w:t>向选中成员拨打电话或发送短信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2885D5C5" w14:textId="77777777" w:rsidR="001F618F" w:rsidRDefault="001F618F" w:rsidP="001F618F">
      <w:pPr>
        <w:pStyle w:val="15"/>
        <w:spacing w:after="0" w:line="360" w:lineRule="auto"/>
        <w:ind w:left="795" w:firstLineChars="0" w:firstLine="0"/>
        <w:rPr>
          <w:rFonts w:ascii="Times New Roman" w:hAnsi="Times New Roman" w:cs="Times New Roman"/>
          <w:sz w:val="24"/>
          <w:szCs w:val="24"/>
        </w:rPr>
      </w:pPr>
    </w:p>
    <w:p w14:paraId="3AB6D9E1" w14:textId="6C50A378" w:rsidR="00A27101" w:rsidRDefault="00A27101" w:rsidP="00A27101">
      <w:pPr>
        <w:pStyle w:val="15"/>
        <w:spacing w:after="0" w:line="360" w:lineRule="auto"/>
        <w:ind w:left="795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9C1DBD" wp14:editId="3C2DD246">
            <wp:extent cx="3324225" cy="24574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04E3" w14:textId="453074A3" w:rsidR="001F618F" w:rsidRPr="004A1BE4" w:rsidRDefault="001F618F" w:rsidP="001F618F">
      <w:pPr>
        <w:pStyle w:val="22"/>
        <w:rPr>
          <w:rFonts w:ascii="黑体" w:eastAsia="黑体" w:hAnsi="黑体"/>
          <w:color w:val="auto"/>
          <w:sz w:val="28"/>
          <w:szCs w:val="28"/>
        </w:rPr>
      </w:pPr>
      <w:bookmarkStart w:id="100" w:name="_Toc452913266"/>
      <w:r w:rsidRPr="004A1BE4">
        <w:rPr>
          <w:rFonts w:ascii="黑体" w:eastAsia="黑体" w:hAnsi="黑体" w:hint="eastAsia"/>
          <w:color w:val="auto"/>
          <w:sz w:val="28"/>
          <w:szCs w:val="28"/>
        </w:rPr>
        <w:t>4.8</w:t>
      </w:r>
      <w:r w:rsidRPr="004A1BE4">
        <w:rPr>
          <w:rFonts w:ascii="黑体" w:eastAsia="黑体" w:hAnsi="黑体"/>
          <w:color w:val="auto"/>
          <w:sz w:val="28"/>
          <w:szCs w:val="28"/>
        </w:rPr>
        <w:t xml:space="preserve"> 模块八</w:t>
      </w:r>
      <w:r w:rsidRPr="004A1BE4">
        <w:rPr>
          <w:rFonts w:ascii="黑体" w:eastAsia="黑体" w:hAnsi="黑体" w:hint="eastAsia"/>
          <w:color w:val="auto"/>
          <w:sz w:val="28"/>
          <w:szCs w:val="28"/>
        </w:rPr>
        <w:t>：</w:t>
      </w:r>
      <w:r w:rsidR="00C83603" w:rsidRPr="004A1BE4">
        <w:rPr>
          <w:rFonts w:ascii="黑体" w:eastAsia="黑体" w:hAnsi="黑体" w:hint="eastAsia"/>
          <w:color w:val="auto"/>
          <w:sz w:val="28"/>
          <w:szCs w:val="28"/>
        </w:rPr>
        <w:t>发布“家谱树”</w:t>
      </w:r>
      <w:bookmarkEnd w:id="100"/>
    </w:p>
    <w:p w14:paraId="5E70BA32" w14:textId="41B750AF" w:rsidR="009617ED" w:rsidRPr="009331C8" w:rsidRDefault="009617ED" w:rsidP="009617ED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9331C8"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 w:hint="eastAsia"/>
          <w:sz w:val="24"/>
          <w:szCs w:val="24"/>
        </w:rPr>
        <w:t>发布“家谱树”</w:t>
      </w: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，用户点击“发布家谱树”，便可以向“家族圈”发布“家谱树”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25A3EDD4" w14:textId="4DA53F32" w:rsidR="009617ED" w:rsidRPr="009331C8" w:rsidRDefault="009617ED" w:rsidP="009617ED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性能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>为用户提供联系发布“家谱树”功能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1CE79371" w14:textId="2B5D4493" w:rsidR="009617ED" w:rsidRPr="009331C8" w:rsidRDefault="009617ED" w:rsidP="009617ED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输入项目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0B551C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点击“发布家谱树”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7B101D14" w14:textId="13762D51" w:rsidR="009617ED" w:rsidRDefault="009617ED" w:rsidP="009617ED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输出项目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CD5E3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向“家族圈”发布“家谱树”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275DB73" w14:textId="77777777" w:rsidR="009617ED" w:rsidRPr="009617ED" w:rsidRDefault="009617ED" w:rsidP="009617ED"/>
    <w:p w14:paraId="76DA10E9" w14:textId="6EF76582" w:rsidR="001F618F" w:rsidRPr="004A1BE4" w:rsidRDefault="00C83603" w:rsidP="001F618F">
      <w:pPr>
        <w:pStyle w:val="22"/>
        <w:rPr>
          <w:rFonts w:ascii="黑体" w:eastAsia="黑体" w:hAnsi="黑体"/>
          <w:color w:val="auto"/>
          <w:sz w:val="28"/>
          <w:szCs w:val="28"/>
        </w:rPr>
      </w:pPr>
      <w:bookmarkStart w:id="101" w:name="_Toc452913267"/>
      <w:r w:rsidRPr="004A1BE4">
        <w:rPr>
          <w:rFonts w:ascii="黑体" w:eastAsia="黑体" w:hAnsi="黑体" w:hint="eastAsia"/>
          <w:color w:val="auto"/>
          <w:sz w:val="28"/>
          <w:szCs w:val="28"/>
        </w:rPr>
        <w:t>4.9</w:t>
      </w:r>
      <w:r w:rsidRPr="004A1BE4">
        <w:rPr>
          <w:rFonts w:ascii="黑体" w:eastAsia="黑体" w:hAnsi="黑体"/>
          <w:color w:val="auto"/>
          <w:sz w:val="28"/>
          <w:szCs w:val="28"/>
        </w:rPr>
        <w:t xml:space="preserve"> 模块九</w:t>
      </w:r>
      <w:r w:rsidRPr="004A1BE4">
        <w:rPr>
          <w:rFonts w:ascii="黑体" w:eastAsia="黑体" w:hAnsi="黑体" w:hint="eastAsia"/>
          <w:color w:val="auto"/>
          <w:sz w:val="28"/>
          <w:szCs w:val="28"/>
        </w:rPr>
        <w:t>：发布动态</w:t>
      </w:r>
      <w:bookmarkEnd w:id="101"/>
    </w:p>
    <w:p w14:paraId="7742387E" w14:textId="19D38DB4" w:rsidR="009617ED" w:rsidRPr="009331C8" w:rsidRDefault="009617ED" w:rsidP="009617ED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9331C8"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 w:hint="eastAsia"/>
          <w:sz w:val="24"/>
          <w:szCs w:val="24"/>
        </w:rPr>
        <w:t>发布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>自己的动态信息</w:t>
      </w: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，用户点击“发布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>动态</w:t>
      </w:r>
      <w:r>
        <w:rPr>
          <w:rFonts w:ascii="Times New Roman" w:hAnsi="Times New Roman" w:cs="Times New Roman" w:hint="eastAsia"/>
          <w:sz w:val="24"/>
          <w:szCs w:val="24"/>
        </w:rPr>
        <w:t>”，便可以向“家族圈”发布</w:t>
      </w:r>
      <w:r w:rsidR="00E64C67">
        <w:rPr>
          <w:rFonts w:ascii="Times New Roman" w:hAnsi="Times New Roman" w:cs="Times New Roman" w:hint="eastAsia"/>
          <w:color w:val="000000"/>
          <w:sz w:val="23"/>
          <w:szCs w:val="23"/>
        </w:rPr>
        <w:t>动态信息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27E2033" w14:textId="7566E5C8" w:rsidR="009617ED" w:rsidRPr="009331C8" w:rsidRDefault="009617ED" w:rsidP="009617ED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性能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>为用户提供联系发布</w:t>
      </w:r>
      <w:r w:rsidR="00E64C67">
        <w:rPr>
          <w:rFonts w:ascii="Times New Roman" w:hAnsi="Times New Roman" w:cs="Times New Roman" w:hint="eastAsia"/>
          <w:color w:val="000000"/>
          <w:sz w:val="23"/>
          <w:szCs w:val="23"/>
        </w:rPr>
        <w:t>动态</w:t>
      </w:r>
      <w:r>
        <w:rPr>
          <w:rFonts w:ascii="Times New Roman" w:hAnsi="Times New Roman" w:cs="Times New Roman" w:hint="eastAsia"/>
          <w:sz w:val="24"/>
          <w:szCs w:val="24"/>
        </w:rPr>
        <w:t>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7BA62A0D" w14:textId="598BF025" w:rsidR="009617ED" w:rsidRPr="009331C8" w:rsidRDefault="009617ED" w:rsidP="009617ED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输入项目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0B551C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点击“发布</w:t>
      </w:r>
      <w:r w:rsidR="00E64C67">
        <w:rPr>
          <w:rFonts w:ascii="Times New Roman" w:hAnsi="Times New Roman" w:cs="Times New Roman" w:hint="eastAsia"/>
          <w:color w:val="000000"/>
          <w:sz w:val="23"/>
          <w:szCs w:val="23"/>
        </w:rPr>
        <w:t>动态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30A839A6" w14:textId="2FB237E8" w:rsidR="009617ED" w:rsidRDefault="009617ED" w:rsidP="009617ED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输出项目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CD5E3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向“家族圈”发布</w:t>
      </w:r>
      <w:r w:rsidR="00E64C67">
        <w:rPr>
          <w:rFonts w:ascii="Times New Roman" w:hAnsi="Times New Roman" w:cs="Times New Roman" w:hint="eastAsia"/>
          <w:color w:val="000000"/>
          <w:sz w:val="23"/>
          <w:szCs w:val="23"/>
        </w:rPr>
        <w:t>自己的动态信息</w:t>
      </w:r>
      <w:r w:rsidR="00E64C67"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D9E9189" w14:textId="77777777" w:rsidR="009617ED" w:rsidRPr="009617ED" w:rsidRDefault="009617ED" w:rsidP="009617ED"/>
    <w:p w14:paraId="511F82E3" w14:textId="32C98BE7" w:rsidR="001F618F" w:rsidRPr="004A1BE4" w:rsidRDefault="00C83603" w:rsidP="001F618F">
      <w:pPr>
        <w:pStyle w:val="22"/>
        <w:rPr>
          <w:rFonts w:ascii="黑体" w:eastAsia="黑体" w:hAnsi="黑体"/>
          <w:color w:val="auto"/>
          <w:sz w:val="28"/>
          <w:szCs w:val="28"/>
        </w:rPr>
      </w:pPr>
      <w:bookmarkStart w:id="102" w:name="_Toc452913268"/>
      <w:r w:rsidRPr="004A1BE4">
        <w:rPr>
          <w:rFonts w:ascii="黑体" w:eastAsia="黑体" w:hAnsi="黑体" w:hint="eastAsia"/>
          <w:color w:val="auto"/>
          <w:sz w:val="28"/>
          <w:szCs w:val="28"/>
        </w:rPr>
        <w:t>4.10</w:t>
      </w:r>
      <w:r w:rsidRPr="004A1BE4">
        <w:rPr>
          <w:rFonts w:ascii="黑体" w:eastAsia="黑体" w:hAnsi="黑体"/>
          <w:color w:val="auto"/>
          <w:sz w:val="28"/>
          <w:szCs w:val="28"/>
        </w:rPr>
        <w:t xml:space="preserve"> </w:t>
      </w:r>
      <w:r w:rsidRPr="004A1BE4">
        <w:rPr>
          <w:rFonts w:ascii="黑体" w:eastAsia="黑体" w:hAnsi="黑体" w:hint="eastAsia"/>
          <w:color w:val="auto"/>
          <w:sz w:val="28"/>
          <w:szCs w:val="28"/>
        </w:rPr>
        <w:t>模块十：</w:t>
      </w:r>
      <w:r w:rsidR="009617ED" w:rsidRPr="004A1BE4">
        <w:rPr>
          <w:rFonts w:ascii="黑体" w:eastAsia="黑体" w:hAnsi="黑体" w:hint="eastAsia"/>
          <w:color w:val="auto"/>
          <w:sz w:val="28"/>
          <w:szCs w:val="28"/>
        </w:rPr>
        <w:t>点</w:t>
      </w:r>
      <w:r w:rsidR="00E64C67" w:rsidRPr="004A1BE4">
        <w:rPr>
          <w:rFonts w:ascii="黑体" w:eastAsia="黑体" w:hAnsi="黑体" w:hint="eastAsia"/>
          <w:color w:val="auto"/>
          <w:sz w:val="28"/>
          <w:szCs w:val="28"/>
        </w:rPr>
        <w:t xml:space="preserve"> </w:t>
      </w:r>
      <w:r w:rsidR="009617ED" w:rsidRPr="004A1BE4">
        <w:rPr>
          <w:rFonts w:ascii="黑体" w:eastAsia="黑体" w:hAnsi="黑体" w:hint="eastAsia"/>
          <w:color w:val="auto"/>
          <w:sz w:val="28"/>
          <w:szCs w:val="28"/>
        </w:rPr>
        <w:t>赞</w:t>
      </w:r>
      <w:r w:rsidR="00E64C67" w:rsidRPr="004A1BE4">
        <w:rPr>
          <w:rFonts w:ascii="黑体" w:eastAsia="黑体" w:hAnsi="黑体" w:hint="eastAsia"/>
          <w:color w:val="auto"/>
          <w:sz w:val="28"/>
          <w:szCs w:val="28"/>
        </w:rPr>
        <w:t xml:space="preserve"> </w:t>
      </w:r>
      <w:r w:rsidR="009617ED" w:rsidRPr="004A1BE4">
        <w:rPr>
          <w:rFonts w:ascii="黑体" w:eastAsia="黑体" w:hAnsi="黑体" w:hint="eastAsia"/>
          <w:color w:val="auto"/>
          <w:sz w:val="28"/>
          <w:szCs w:val="28"/>
        </w:rPr>
        <w:t>及评论</w:t>
      </w:r>
      <w:bookmarkEnd w:id="102"/>
    </w:p>
    <w:p w14:paraId="7C008C0B" w14:textId="1832EB08" w:rsidR="00E64C67" w:rsidRPr="009331C8" w:rsidRDefault="00E64C67" w:rsidP="00E64C67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9331C8"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>对在“家族圈”出现的动态进行点赞和评论的</w:t>
      </w: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，用户选择某条动态点击“点赞”或“评论”，便可以向“家族圈”的动态进行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点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赞或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评论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3C098D4A" w14:textId="7CE340C6" w:rsidR="00E64C67" w:rsidRPr="009331C8" w:rsidRDefault="00E64C67" w:rsidP="00E64C67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性能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>为用户提供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>对在“家族圈”出现的动态进行点赞和评论的</w:t>
      </w:r>
      <w:r>
        <w:rPr>
          <w:rFonts w:ascii="Times New Roman" w:hAnsi="Times New Roman" w:cs="Times New Roman" w:hint="eastAsia"/>
          <w:sz w:val="24"/>
          <w:szCs w:val="24"/>
        </w:rPr>
        <w:t>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557E1D22" w14:textId="35417DE1" w:rsidR="00E64C67" w:rsidRPr="009331C8" w:rsidRDefault="00E64C67" w:rsidP="00E64C67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输入项目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0B551C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选择某条动态点击“点赞”或“评论”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230859B" w14:textId="0F1D72A5" w:rsidR="00E64C67" w:rsidRDefault="00E64C67" w:rsidP="00E64C67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输出项目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CD5E3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向“家族圈”的动态进行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点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赞或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评论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3179167" w14:textId="0A1C2C53" w:rsidR="00E64C67" w:rsidRDefault="00E64C67" w:rsidP="00E64C67"/>
    <w:p w14:paraId="44E88F96" w14:textId="238C8B2C" w:rsidR="00A27101" w:rsidRPr="00E64C67" w:rsidRDefault="00A27101" w:rsidP="00A27101">
      <w:pPr>
        <w:jc w:val="center"/>
      </w:pPr>
      <w:r>
        <w:rPr>
          <w:noProof/>
        </w:rPr>
        <w:drawing>
          <wp:inline distT="0" distB="0" distL="0" distR="0" wp14:anchorId="61C3E1B0" wp14:editId="32B61174">
            <wp:extent cx="3562350" cy="2552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6A0B" w14:textId="4E2611C2" w:rsidR="001F618F" w:rsidRPr="004A1BE4" w:rsidRDefault="00C83603" w:rsidP="001F618F">
      <w:pPr>
        <w:pStyle w:val="22"/>
        <w:rPr>
          <w:rFonts w:ascii="黑体" w:eastAsia="黑体" w:hAnsi="黑体"/>
          <w:color w:val="auto"/>
          <w:sz w:val="28"/>
          <w:szCs w:val="28"/>
        </w:rPr>
      </w:pPr>
      <w:bookmarkStart w:id="103" w:name="_Toc452913269"/>
      <w:r w:rsidRPr="004A1BE4">
        <w:rPr>
          <w:rFonts w:ascii="黑体" w:eastAsia="黑体" w:hAnsi="黑体" w:hint="eastAsia"/>
          <w:color w:val="auto"/>
          <w:sz w:val="28"/>
          <w:szCs w:val="28"/>
        </w:rPr>
        <w:t>4.11</w:t>
      </w:r>
      <w:r w:rsidRPr="004A1BE4">
        <w:rPr>
          <w:rFonts w:ascii="黑体" w:eastAsia="黑体" w:hAnsi="黑体"/>
          <w:color w:val="auto"/>
          <w:sz w:val="28"/>
          <w:szCs w:val="28"/>
        </w:rPr>
        <w:t xml:space="preserve"> </w:t>
      </w:r>
      <w:r w:rsidRPr="004A1BE4">
        <w:rPr>
          <w:rFonts w:ascii="黑体" w:eastAsia="黑体" w:hAnsi="黑体" w:hint="eastAsia"/>
          <w:color w:val="auto"/>
          <w:sz w:val="28"/>
          <w:szCs w:val="28"/>
        </w:rPr>
        <w:t>模块十一：</w:t>
      </w:r>
      <w:r w:rsidR="00867E92" w:rsidRPr="004A1BE4">
        <w:rPr>
          <w:rFonts w:ascii="黑体" w:eastAsia="黑体" w:hAnsi="黑体" w:hint="eastAsia"/>
          <w:color w:val="auto"/>
          <w:sz w:val="28"/>
          <w:szCs w:val="28"/>
        </w:rPr>
        <w:t>查看用户信息</w:t>
      </w:r>
      <w:bookmarkEnd w:id="103"/>
    </w:p>
    <w:p w14:paraId="165D4693" w14:textId="594EB030" w:rsidR="00867E92" w:rsidRPr="009331C8" w:rsidRDefault="00867E92" w:rsidP="00867E92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9331C8"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>对在“通讯录”中好友或家人信息查看的</w:t>
      </w: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，用户</w:t>
      </w:r>
      <w:r w:rsidR="008E1EA6">
        <w:rPr>
          <w:rFonts w:ascii="Times New Roman" w:hAnsi="Times New Roman" w:cs="Times New Roman" w:hint="eastAsia"/>
          <w:sz w:val="24"/>
          <w:szCs w:val="24"/>
        </w:rPr>
        <w:t>选择</w:t>
      </w:r>
      <w:r>
        <w:rPr>
          <w:rFonts w:ascii="Times New Roman" w:hAnsi="Times New Roman" w:cs="Times New Roman" w:hint="eastAsia"/>
          <w:sz w:val="24"/>
          <w:szCs w:val="24"/>
        </w:rPr>
        <w:t>列表中的一个好友或家人</w:t>
      </w:r>
      <w:r w:rsidR="008E1EA6">
        <w:rPr>
          <w:rFonts w:ascii="Times New Roman" w:hAnsi="Times New Roman" w:cs="Times New Roman" w:hint="eastAsia"/>
          <w:sz w:val="24"/>
          <w:szCs w:val="24"/>
        </w:rPr>
        <w:t>点击“查看”，查看他的详细用户信息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136927D5" w14:textId="76721BD5" w:rsidR="00867E92" w:rsidRPr="009331C8" w:rsidRDefault="00867E92" w:rsidP="00867E92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lastRenderedPageBreak/>
        <w:t>性能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>为用户提供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>对在</w:t>
      </w:r>
      <w:r w:rsidR="008E1EA6">
        <w:rPr>
          <w:rFonts w:ascii="Times New Roman" w:hAnsi="Times New Roman" w:cs="Times New Roman" w:hint="eastAsia"/>
          <w:color w:val="000000"/>
          <w:sz w:val="23"/>
          <w:szCs w:val="23"/>
        </w:rPr>
        <w:t>“通讯录”中好友或家人信息查看的</w:t>
      </w:r>
      <w:r w:rsidR="008E1EA6"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429D339" w14:textId="176D7935" w:rsidR="00867E92" w:rsidRPr="009331C8" w:rsidRDefault="00867E92" w:rsidP="00867E92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输入项目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0B55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1EA6">
        <w:rPr>
          <w:rFonts w:ascii="Times New Roman" w:hAnsi="Times New Roman" w:cs="Times New Roman" w:hint="eastAsia"/>
          <w:sz w:val="24"/>
          <w:szCs w:val="24"/>
        </w:rPr>
        <w:t>选择列表中的一个好友或家人点击“查看”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1398F811" w14:textId="1E6C1893" w:rsidR="00867E92" w:rsidRDefault="00867E92" w:rsidP="00867E92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输出项目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CD5E3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1EA6">
        <w:rPr>
          <w:rFonts w:ascii="Times New Roman" w:hAnsi="Times New Roman" w:cs="Times New Roman" w:hint="eastAsia"/>
          <w:sz w:val="24"/>
          <w:szCs w:val="24"/>
        </w:rPr>
        <w:t>查看该用户的详细用户信息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2FC0E6A6" w14:textId="77777777" w:rsidR="00867E92" w:rsidRPr="00867E92" w:rsidRDefault="00867E92" w:rsidP="00867E92"/>
    <w:p w14:paraId="072ADAF1" w14:textId="56E33492" w:rsidR="001F618F" w:rsidRPr="004A1BE4" w:rsidRDefault="00C83603" w:rsidP="001F618F">
      <w:pPr>
        <w:pStyle w:val="22"/>
        <w:rPr>
          <w:rFonts w:ascii="黑体" w:eastAsia="黑体" w:hAnsi="黑体"/>
          <w:color w:val="auto"/>
          <w:sz w:val="28"/>
          <w:szCs w:val="28"/>
        </w:rPr>
      </w:pPr>
      <w:bookmarkStart w:id="104" w:name="_Toc452913270"/>
      <w:r w:rsidRPr="004A1BE4">
        <w:rPr>
          <w:rFonts w:ascii="黑体" w:eastAsia="黑体" w:hAnsi="黑体" w:hint="eastAsia"/>
          <w:color w:val="auto"/>
          <w:sz w:val="28"/>
          <w:szCs w:val="28"/>
        </w:rPr>
        <w:t>4.12</w:t>
      </w:r>
      <w:r w:rsidRPr="004A1BE4">
        <w:rPr>
          <w:rFonts w:ascii="黑体" w:eastAsia="黑体" w:hAnsi="黑体"/>
          <w:color w:val="auto"/>
          <w:sz w:val="28"/>
          <w:szCs w:val="28"/>
        </w:rPr>
        <w:t xml:space="preserve"> </w:t>
      </w:r>
      <w:r w:rsidRPr="004A1BE4">
        <w:rPr>
          <w:rFonts w:ascii="黑体" w:eastAsia="黑体" w:hAnsi="黑体" w:hint="eastAsia"/>
          <w:color w:val="auto"/>
          <w:sz w:val="28"/>
          <w:szCs w:val="28"/>
        </w:rPr>
        <w:t>模块十二：</w:t>
      </w:r>
      <w:r w:rsidR="00867E92" w:rsidRPr="004A1BE4">
        <w:rPr>
          <w:rFonts w:ascii="黑体" w:eastAsia="黑体" w:hAnsi="黑体" w:hint="eastAsia"/>
          <w:color w:val="auto"/>
          <w:sz w:val="28"/>
          <w:szCs w:val="28"/>
        </w:rPr>
        <w:t>消除好友关系</w:t>
      </w:r>
      <w:bookmarkEnd w:id="104"/>
    </w:p>
    <w:p w14:paraId="116C15CA" w14:textId="79BF8528" w:rsidR="008E1EA6" w:rsidRPr="009331C8" w:rsidRDefault="008E1EA6" w:rsidP="008E1EA6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9331C8"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>对在“通讯录”中好友消除好友关系的</w:t>
      </w: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，用户选择列表中的一个好友点击“取消关注”，消除与该用户的好友关系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7A8C9EBA" w14:textId="1355B550" w:rsidR="008E1EA6" w:rsidRPr="009331C8" w:rsidRDefault="008E1EA6" w:rsidP="008E1EA6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性能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>为用户提供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>对在“通讯录”中好友消除好友关系的</w:t>
      </w: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7FB2362F" w14:textId="7A0239A2" w:rsidR="008E1EA6" w:rsidRPr="009331C8" w:rsidRDefault="008E1EA6" w:rsidP="008E1EA6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输入项目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0B551C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选择列表中的一个好友点击“取消关注”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72D5A993" w14:textId="77AD4F90" w:rsidR="008E1EA6" w:rsidRDefault="008E1EA6" w:rsidP="008E1EA6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输出项目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CD5E3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消除与该用户的好友关系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C180B09" w14:textId="77777777" w:rsidR="008E1EA6" w:rsidRPr="008E1EA6" w:rsidRDefault="008E1EA6" w:rsidP="008E1EA6"/>
    <w:p w14:paraId="1C39155B" w14:textId="6564B953" w:rsidR="001F618F" w:rsidRPr="004A1BE4" w:rsidRDefault="00C83603" w:rsidP="001F618F">
      <w:pPr>
        <w:pStyle w:val="22"/>
        <w:rPr>
          <w:rFonts w:ascii="黑体" w:eastAsia="黑体" w:hAnsi="黑体"/>
          <w:color w:val="auto"/>
          <w:sz w:val="28"/>
          <w:szCs w:val="28"/>
        </w:rPr>
      </w:pPr>
      <w:bookmarkStart w:id="105" w:name="_Toc452913271"/>
      <w:r w:rsidRPr="004A1BE4">
        <w:rPr>
          <w:rFonts w:ascii="黑体" w:eastAsia="黑体" w:hAnsi="黑体" w:hint="eastAsia"/>
          <w:color w:val="auto"/>
          <w:sz w:val="28"/>
          <w:szCs w:val="28"/>
        </w:rPr>
        <w:t>4.13</w:t>
      </w:r>
      <w:r w:rsidRPr="004A1BE4">
        <w:rPr>
          <w:rFonts w:ascii="黑体" w:eastAsia="黑体" w:hAnsi="黑体"/>
          <w:color w:val="auto"/>
          <w:sz w:val="28"/>
          <w:szCs w:val="28"/>
        </w:rPr>
        <w:t xml:space="preserve"> </w:t>
      </w:r>
      <w:r w:rsidRPr="004A1BE4">
        <w:rPr>
          <w:rFonts w:ascii="黑体" w:eastAsia="黑体" w:hAnsi="黑体" w:hint="eastAsia"/>
          <w:color w:val="auto"/>
          <w:sz w:val="28"/>
          <w:szCs w:val="28"/>
        </w:rPr>
        <w:t>模块十三：</w:t>
      </w:r>
      <w:r w:rsidR="00867E92" w:rsidRPr="004A1BE4">
        <w:rPr>
          <w:rFonts w:ascii="黑体" w:eastAsia="黑体" w:hAnsi="黑体" w:hint="eastAsia"/>
          <w:color w:val="auto"/>
          <w:sz w:val="28"/>
          <w:szCs w:val="28"/>
        </w:rPr>
        <w:t>添加好友</w:t>
      </w:r>
      <w:bookmarkEnd w:id="105"/>
    </w:p>
    <w:p w14:paraId="5C9A4441" w14:textId="3CF298E6" w:rsidR="008E1EA6" w:rsidRPr="009331C8" w:rsidRDefault="008E1EA6" w:rsidP="008E1EA6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9331C8"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>对非好友账号申请</w:t>
      </w:r>
      <w:r w:rsidR="006C6B11">
        <w:rPr>
          <w:rFonts w:ascii="Times New Roman" w:hAnsi="Times New Roman" w:cs="Times New Roman" w:hint="eastAsia"/>
          <w:color w:val="000000"/>
          <w:sz w:val="23"/>
          <w:szCs w:val="23"/>
        </w:rPr>
        <w:t>添加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>好友的</w:t>
      </w: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，用户</w:t>
      </w:r>
      <w:r w:rsidR="006C6B11">
        <w:rPr>
          <w:rFonts w:ascii="Times New Roman" w:hAnsi="Times New Roman" w:cs="Times New Roman" w:hint="eastAsia"/>
          <w:sz w:val="24"/>
          <w:szCs w:val="24"/>
        </w:rPr>
        <w:t>点击“新的朋友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 w:rsidR="006C6B11">
        <w:rPr>
          <w:rFonts w:ascii="Times New Roman" w:hAnsi="Times New Roman" w:cs="Times New Roman" w:hint="eastAsia"/>
          <w:sz w:val="24"/>
          <w:szCs w:val="24"/>
        </w:rPr>
        <w:t>并输入另一非好友用户的账号来发出好友申请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25394BE8" w14:textId="3DF32DDA" w:rsidR="008E1EA6" w:rsidRPr="009331C8" w:rsidRDefault="008E1EA6" w:rsidP="008E1EA6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性能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>为用户提供</w:t>
      </w:r>
      <w:r w:rsidR="006C6B11">
        <w:rPr>
          <w:rFonts w:ascii="Times New Roman" w:hAnsi="Times New Roman" w:cs="Times New Roman" w:hint="eastAsia"/>
          <w:color w:val="000000"/>
          <w:sz w:val="23"/>
          <w:szCs w:val="23"/>
        </w:rPr>
        <w:t>对非好友账号申请添加好友的</w:t>
      </w:r>
      <w:r w:rsidR="006C6B11"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2221C90B" w14:textId="6379D76A" w:rsidR="008E1EA6" w:rsidRPr="009331C8" w:rsidRDefault="008E1EA6" w:rsidP="008E1EA6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输入项目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0B55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6B11">
        <w:rPr>
          <w:rFonts w:ascii="Times New Roman" w:hAnsi="Times New Roman" w:cs="Times New Roman" w:hint="eastAsia"/>
          <w:sz w:val="24"/>
          <w:szCs w:val="24"/>
        </w:rPr>
        <w:t>用户点击“新的朋友”并输入另一非好友用户的账号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52A6299" w14:textId="3AB72164" w:rsidR="008E1EA6" w:rsidRDefault="008E1EA6" w:rsidP="008E1EA6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输出项目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CD5E3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6B11">
        <w:rPr>
          <w:rFonts w:ascii="Times New Roman" w:hAnsi="Times New Roman" w:cs="Times New Roman" w:hint="eastAsia"/>
          <w:sz w:val="24"/>
          <w:szCs w:val="24"/>
        </w:rPr>
        <w:t>向非好友账号发出好友申请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23594CE" w14:textId="77777777" w:rsidR="008E1EA6" w:rsidRDefault="008E1EA6" w:rsidP="008E1EA6"/>
    <w:p w14:paraId="6CD30690" w14:textId="307C9C86" w:rsidR="00462A88" w:rsidRPr="008E1EA6" w:rsidRDefault="00462A88" w:rsidP="00462A88">
      <w:pPr>
        <w:jc w:val="center"/>
      </w:pPr>
      <w:r>
        <w:rPr>
          <w:noProof/>
        </w:rPr>
        <w:drawing>
          <wp:inline distT="0" distB="0" distL="0" distR="0" wp14:anchorId="378D9DAB" wp14:editId="4EE66C8E">
            <wp:extent cx="2552700" cy="2419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010E" w14:textId="3333861F" w:rsidR="001F618F" w:rsidRPr="004A1BE4" w:rsidRDefault="00C83603" w:rsidP="001F618F">
      <w:pPr>
        <w:pStyle w:val="22"/>
        <w:rPr>
          <w:rFonts w:ascii="黑体" w:eastAsia="黑体" w:hAnsi="黑体"/>
          <w:color w:val="auto"/>
          <w:sz w:val="28"/>
          <w:szCs w:val="28"/>
        </w:rPr>
      </w:pPr>
      <w:bookmarkStart w:id="106" w:name="_Toc452913272"/>
      <w:r w:rsidRPr="004A1BE4">
        <w:rPr>
          <w:rFonts w:ascii="黑体" w:eastAsia="黑体" w:hAnsi="黑体" w:hint="eastAsia"/>
          <w:color w:val="auto"/>
          <w:sz w:val="28"/>
          <w:szCs w:val="28"/>
        </w:rPr>
        <w:lastRenderedPageBreak/>
        <w:t>4.14</w:t>
      </w:r>
      <w:r w:rsidRPr="004A1BE4">
        <w:rPr>
          <w:rFonts w:ascii="黑体" w:eastAsia="黑体" w:hAnsi="黑体"/>
          <w:color w:val="auto"/>
          <w:sz w:val="28"/>
          <w:szCs w:val="28"/>
        </w:rPr>
        <w:t xml:space="preserve"> </w:t>
      </w:r>
      <w:r w:rsidRPr="004A1BE4">
        <w:rPr>
          <w:rFonts w:ascii="黑体" w:eastAsia="黑体" w:hAnsi="黑体" w:hint="eastAsia"/>
          <w:color w:val="auto"/>
          <w:sz w:val="28"/>
          <w:szCs w:val="28"/>
        </w:rPr>
        <w:t>模块十四：</w:t>
      </w:r>
      <w:r w:rsidR="006C6B11" w:rsidRPr="004A1BE4">
        <w:rPr>
          <w:rFonts w:ascii="黑体" w:eastAsia="黑体" w:hAnsi="黑体" w:hint="eastAsia"/>
          <w:color w:val="auto"/>
          <w:sz w:val="28"/>
          <w:szCs w:val="28"/>
        </w:rPr>
        <w:t>意见反馈</w:t>
      </w:r>
      <w:bookmarkEnd w:id="106"/>
    </w:p>
    <w:p w14:paraId="3BC4D017" w14:textId="637407BB" w:rsidR="008412A2" w:rsidRPr="009331C8" w:rsidRDefault="008412A2" w:rsidP="008412A2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9331C8"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>对制作方反馈自己的使用体验和意见的</w:t>
      </w: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，用户点击“意见反馈”即可向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>制作方反馈自己的使用体验和意见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86FD096" w14:textId="7FE552A1" w:rsidR="008412A2" w:rsidRPr="009331C8" w:rsidRDefault="008412A2" w:rsidP="008412A2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性能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>为用户提供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>对制作方反馈自己的使用体验和意见的</w:t>
      </w: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5D5374F8" w14:textId="243B9657" w:rsidR="008412A2" w:rsidRDefault="008412A2" w:rsidP="008412A2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输入项目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0B551C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用户点击“意见反馈”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17B4D721" w14:textId="22973200" w:rsidR="008412A2" w:rsidRPr="008412A2" w:rsidRDefault="008412A2" w:rsidP="008412A2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412A2">
        <w:rPr>
          <w:rFonts w:ascii="Times New Roman" w:hAnsi="Times New Roman" w:cs="Times New Roman" w:hint="eastAsia"/>
          <w:sz w:val="24"/>
          <w:szCs w:val="24"/>
        </w:rPr>
        <w:t>输出项目</w:t>
      </w:r>
      <w:r w:rsidRPr="008412A2">
        <w:rPr>
          <w:rFonts w:ascii="Times New Roman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向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>制作方反馈自己的使用体验和意见</w:t>
      </w:r>
      <w:r w:rsidRPr="008412A2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23F52D1" w14:textId="5DA82C35" w:rsidR="00867E92" w:rsidRPr="004A1BE4" w:rsidRDefault="006C6B11" w:rsidP="00867E92">
      <w:pPr>
        <w:pStyle w:val="22"/>
        <w:rPr>
          <w:rFonts w:ascii="黑体" w:eastAsia="黑体" w:hAnsi="黑体"/>
          <w:color w:val="auto"/>
          <w:sz w:val="28"/>
          <w:szCs w:val="28"/>
        </w:rPr>
      </w:pPr>
      <w:bookmarkStart w:id="107" w:name="_Toc452913273"/>
      <w:r w:rsidRPr="004A1BE4">
        <w:rPr>
          <w:rFonts w:ascii="黑体" w:eastAsia="黑体" w:hAnsi="黑体" w:hint="eastAsia"/>
          <w:color w:val="auto"/>
          <w:sz w:val="28"/>
          <w:szCs w:val="28"/>
        </w:rPr>
        <w:t>4.15</w:t>
      </w:r>
      <w:r w:rsidR="00867E92" w:rsidRPr="004A1BE4">
        <w:rPr>
          <w:rFonts w:ascii="黑体" w:eastAsia="黑体" w:hAnsi="黑体"/>
          <w:color w:val="auto"/>
          <w:sz w:val="28"/>
          <w:szCs w:val="28"/>
        </w:rPr>
        <w:t xml:space="preserve"> </w:t>
      </w:r>
      <w:r w:rsidR="00867E92" w:rsidRPr="004A1BE4">
        <w:rPr>
          <w:rFonts w:ascii="黑体" w:eastAsia="黑体" w:hAnsi="黑体" w:hint="eastAsia"/>
          <w:color w:val="auto"/>
          <w:sz w:val="28"/>
          <w:szCs w:val="28"/>
        </w:rPr>
        <w:t>模块十五：</w:t>
      </w:r>
      <w:r w:rsidR="008412A2" w:rsidRPr="004A1BE4">
        <w:rPr>
          <w:rFonts w:ascii="黑体" w:eastAsia="黑体" w:hAnsi="黑体"/>
          <w:color w:val="auto"/>
          <w:sz w:val="28"/>
          <w:szCs w:val="28"/>
        </w:rPr>
        <w:t>检查更新</w:t>
      </w:r>
      <w:bookmarkEnd w:id="107"/>
    </w:p>
    <w:p w14:paraId="61C34DE1" w14:textId="4C81A68E" w:rsidR="008412A2" w:rsidRPr="009331C8" w:rsidRDefault="008412A2" w:rsidP="008412A2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 w:rsidRPr="009331C8"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>检查当前软件版本的</w:t>
      </w:r>
      <w:r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，用户点击“检查更新”即可检查当前软件的版本</w:t>
      </w:r>
      <w:r w:rsidR="004A1BE4">
        <w:rPr>
          <w:rFonts w:ascii="Times New Roman" w:hAnsi="Times New Roman" w:cs="Times New Roman" w:hint="eastAsia"/>
          <w:sz w:val="24"/>
          <w:szCs w:val="24"/>
        </w:rPr>
        <w:t>，若不是最新版本会提示用户是否进行升级</w:t>
      </w:r>
      <w:r w:rsidRPr="009331C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1C8F9D16" w14:textId="7CA4AF82" w:rsidR="008412A2" w:rsidRPr="009331C8" w:rsidRDefault="008412A2" w:rsidP="008412A2">
      <w:pPr>
        <w:pStyle w:val="15"/>
        <w:numPr>
          <w:ilvl w:val="0"/>
          <w:numId w:val="4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331C8">
        <w:rPr>
          <w:rFonts w:ascii="Times New Roman" w:hAnsi="Times New Roman" w:cs="Times New Roman" w:hint="eastAsia"/>
          <w:sz w:val="24"/>
          <w:szCs w:val="24"/>
        </w:rPr>
        <w:t>性能</w:t>
      </w:r>
      <w:r w:rsidRPr="009331C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>为用户提供</w:t>
      </w:r>
      <w:r w:rsidR="004A1BE4">
        <w:rPr>
          <w:rFonts w:ascii="Times New Roman" w:hAnsi="Times New Roman" w:cs="Times New Roman" w:hint="eastAsia"/>
          <w:color w:val="000000"/>
          <w:sz w:val="23"/>
          <w:szCs w:val="23"/>
        </w:rPr>
        <w:t>检查当前软件版本的</w:t>
      </w:r>
      <w:r w:rsidR="004A1BE4" w:rsidRPr="009331C8">
        <w:rPr>
          <w:rFonts w:ascii="Times New Roman" w:hAnsi="Times New Roman" w:cs="Times New Roman" w:hint="eastAsia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64F19BF7" w14:textId="31A7F11B" w:rsidR="008412A2" w:rsidRPr="008412A2" w:rsidRDefault="008412A2" w:rsidP="00454658">
      <w:pPr>
        <w:pStyle w:val="15"/>
        <w:numPr>
          <w:ilvl w:val="0"/>
          <w:numId w:val="46"/>
        </w:numPr>
        <w:spacing w:after="0" w:line="360" w:lineRule="auto"/>
        <w:ind w:firstLineChars="0"/>
      </w:pPr>
      <w:r w:rsidRPr="008412A2">
        <w:rPr>
          <w:rFonts w:ascii="Times New Roman" w:hAnsi="Times New Roman" w:cs="Times New Roman" w:hint="eastAsia"/>
          <w:sz w:val="24"/>
          <w:szCs w:val="24"/>
        </w:rPr>
        <w:t>输入项目</w:t>
      </w:r>
      <w:r w:rsidRPr="008412A2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8412A2">
        <w:rPr>
          <w:rFonts w:ascii="Times New Roman" w:hAnsi="Times New Roman" w:cs="Times New Roman" w:hint="eastAsia"/>
          <w:sz w:val="24"/>
          <w:szCs w:val="24"/>
        </w:rPr>
        <w:t>用户点击</w:t>
      </w:r>
      <w:r w:rsidR="004A1BE4">
        <w:rPr>
          <w:rFonts w:ascii="Times New Roman" w:hAnsi="Times New Roman" w:cs="Times New Roman" w:hint="eastAsia"/>
          <w:sz w:val="24"/>
          <w:szCs w:val="24"/>
        </w:rPr>
        <w:t>“检查更新”</w:t>
      </w:r>
      <w:r w:rsidRPr="008412A2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30CCE2A" w14:textId="3DE0E734" w:rsidR="001F618F" w:rsidRPr="001F618F" w:rsidRDefault="008412A2" w:rsidP="00454658">
      <w:pPr>
        <w:pStyle w:val="15"/>
        <w:numPr>
          <w:ilvl w:val="0"/>
          <w:numId w:val="46"/>
        </w:numPr>
        <w:spacing w:after="0" w:line="360" w:lineRule="auto"/>
        <w:ind w:firstLineChars="0"/>
      </w:pPr>
      <w:r w:rsidRPr="008412A2">
        <w:rPr>
          <w:rFonts w:ascii="Times New Roman" w:hAnsi="Times New Roman" w:cs="Times New Roman" w:hint="eastAsia"/>
          <w:sz w:val="24"/>
          <w:szCs w:val="24"/>
        </w:rPr>
        <w:t>输出项目</w:t>
      </w:r>
      <w:r w:rsidRPr="008412A2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4A1BE4">
        <w:rPr>
          <w:rFonts w:ascii="Times New Roman" w:hAnsi="Times New Roman" w:cs="Times New Roman" w:hint="eastAsia"/>
          <w:sz w:val="24"/>
          <w:szCs w:val="24"/>
        </w:rPr>
        <w:t>检查当前软件的版本，若不是最新版本会提示用户是否进行升级</w:t>
      </w:r>
      <w:r w:rsidRPr="008412A2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0E166D0" w14:textId="77777777" w:rsidR="00BC4392" w:rsidRPr="00F76648" w:rsidRDefault="00BC4392" w:rsidP="00BC4392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108" w:name="_Toc451882073"/>
      <w:bookmarkStart w:id="109" w:name="_Toc452913274"/>
      <w:bookmarkEnd w:id="93"/>
      <w:bookmarkEnd w:id="94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5</w:t>
      </w:r>
      <w:r w:rsidRPr="00962F95">
        <w:rPr>
          <w:rFonts w:ascii="Times New Roman" w:eastAsia="黑体" w:hAnsi="Times New Roman" w:cs="Times New Roman" w:hint="eastAsia"/>
          <w:color w:val="auto"/>
          <w:sz w:val="44"/>
          <w:szCs w:val="44"/>
        </w:rPr>
        <w:t xml:space="preserve"> </w:t>
      </w:r>
      <w:bookmarkEnd w:id="108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数据库设计</w:t>
      </w:r>
      <w:bookmarkEnd w:id="109"/>
    </w:p>
    <w:p w14:paraId="42322B3B" w14:textId="77777777" w:rsidR="00BC4392" w:rsidRPr="003B2528" w:rsidRDefault="00BC4392" w:rsidP="00BC4392">
      <w:pPr>
        <w:pStyle w:val="22"/>
        <w:rPr>
          <w:rFonts w:ascii="黑体" w:eastAsia="黑体" w:hAnsi="黑体" w:cs="Times New Roman"/>
          <w:color w:val="auto"/>
          <w:sz w:val="28"/>
          <w:szCs w:val="28"/>
        </w:rPr>
      </w:pPr>
      <w:bookmarkStart w:id="110" w:name="_Toc444262599"/>
      <w:bookmarkStart w:id="111" w:name="_Toc451864293"/>
      <w:bookmarkStart w:id="112" w:name="_Toc451882075"/>
      <w:bookmarkStart w:id="113" w:name="_Toc452913275"/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.1</w:t>
      </w:r>
      <w:r>
        <w:rPr>
          <w:rFonts w:ascii="黑体" w:eastAsia="黑体" w:hAnsi="黑体" w:cs="Times New Roman" w:hint="eastAsia"/>
          <w:color w:val="auto"/>
          <w:sz w:val="28"/>
          <w:szCs w:val="28"/>
        </w:rPr>
        <w:t xml:space="preserve"> </w:t>
      </w:r>
      <w:bookmarkEnd w:id="110"/>
      <w:bookmarkEnd w:id="111"/>
      <w:bookmarkEnd w:id="112"/>
      <w:r>
        <w:rPr>
          <w:rFonts w:ascii="黑体" w:eastAsia="黑体" w:hAnsi="黑体" w:cs="Times New Roman" w:hint="eastAsia"/>
          <w:color w:val="auto"/>
          <w:sz w:val="28"/>
          <w:szCs w:val="28"/>
        </w:rPr>
        <w:t>数据库</w:t>
      </w:r>
      <w:r>
        <w:rPr>
          <w:rFonts w:ascii="黑体" w:eastAsia="黑体" w:hAnsi="黑体" w:cs="Times New Roman"/>
          <w:color w:val="auto"/>
          <w:sz w:val="28"/>
          <w:szCs w:val="28"/>
        </w:rPr>
        <w:t>选择</w:t>
      </w:r>
      <w:bookmarkEnd w:id="113"/>
    </w:p>
    <w:p w14:paraId="19B13EF8" w14:textId="77777777" w:rsidR="00BC4392" w:rsidRPr="00717708" w:rsidRDefault="00BC4392" w:rsidP="00BC4392">
      <w:pPr>
        <w:rPr>
          <w:rFonts w:ascii="Times New Roman" w:hAnsi="Times New Roman" w:cs="Times New Roman"/>
          <w:sz w:val="24"/>
          <w:szCs w:val="24"/>
        </w:rPr>
      </w:pPr>
      <w:r w:rsidRPr="00717708">
        <w:rPr>
          <w:rFonts w:ascii="Times New Roman" w:hAnsi="Times New Roman" w:cs="Times New Roman" w:hint="eastAsia"/>
          <w:sz w:val="24"/>
          <w:szCs w:val="24"/>
        </w:rPr>
        <w:t>本项目</w:t>
      </w:r>
      <w:r w:rsidRPr="00717708">
        <w:rPr>
          <w:rFonts w:ascii="Times New Roman" w:hAnsi="Times New Roman" w:cs="Times New Roman"/>
          <w:sz w:val="24"/>
          <w:szCs w:val="24"/>
        </w:rPr>
        <w:t>采用</w:t>
      </w:r>
      <w:r w:rsidRPr="00717708">
        <w:rPr>
          <w:rFonts w:ascii="Times New Roman" w:hAnsi="Times New Roman" w:cs="Times New Roman"/>
          <w:sz w:val="24"/>
          <w:szCs w:val="24"/>
        </w:rPr>
        <w:t>MySQL</w:t>
      </w:r>
      <w:r w:rsidRPr="00717708">
        <w:rPr>
          <w:rFonts w:ascii="Times New Roman" w:hAnsi="Times New Roman" w:cs="Times New Roman"/>
          <w:sz w:val="24"/>
          <w:szCs w:val="24"/>
        </w:rPr>
        <w:t>数据库。</w:t>
      </w:r>
    </w:p>
    <w:p w14:paraId="3FC95CFA" w14:textId="77777777" w:rsidR="00BC4392" w:rsidRPr="003B2528" w:rsidRDefault="00BC4392" w:rsidP="00BC4392">
      <w:pPr>
        <w:pStyle w:val="22"/>
        <w:rPr>
          <w:rFonts w:ascii="黑体" w:eastAsia="黑体" w:hAnsi="黑体" w:cs="Times New Roman"/>
          <w:color w:val="auto"/>
          <w:sz w:val="28"/>
          <w:szCs w:val="28"/>
        </w:rPr>
      </w:pPr>
      <w:bookmarkStart w:id="114" w:name="_Toc451882076"/>
      <w:bookmarkStart w:id="115" w:name="_Toc452913276"/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2</w:t>
      </w:r>
      <w:r>
        <w:rPr>
          <w:rFonts w:ascii="黑体" w:eastAsia="黑体" w:hAnsi="黑体" w:cs="Times New Roman" w:hint="eastAsia"/>
          <w:color w:val="auto"/>
          <w:sz w:val="28"/>
          <w:szCs w:val="28"/>
        </w:rPr>
        <w:t xml:space="preserve"> </w:t>
      </w:r>
      <w:bookmarkEnd w:id="114"/>
      <w:r>
        <w:rPr>
          <w:rFonts w:ascii="黑体" w:eastAsia="黑体" w:hAnsi="黑体" w:cs="Times New Roman" w:hint="eastAsia"/>
          <w:color w:val="auto"/>
          <w:sz w:val="28"/>
          <w:szCs w:val="28"/>
        </w:rPr>
        <w:t>数据库逻辑结构</w:t>
      </w:r>
      <w:bookmarkEnd w:id="115"/>
    </w:p>
    <w:p w14:paraId="2B00B518" w14:textId="77777777" w:rsidR="00BC4392" w:rsidRPr="00717708" w:rsidRDefault="00BC4392" w:rsidP="00717708">
      <w:pPr>
        <w:rPr>
          <w:rFonts w:ascii="Times New Roman" w:hAnsi="Times New Roman" w:cs="Times New Roman"/>
          <w:sz w:val="24"/>
          <w:szCs w:val="24"/>
        </w:rPr>
      </w:pPr>
      <w:r w:rsidRPr="00717708">
        <w:rPr>
          <w:rFonts w:ascii="Times New Roman" w:hAnsi="Times New Roman" w:cs="Times New Roman" w:hint="eastAsia"/>
          <w:sz w:val="24"/>
          <w:szCs w:val="24"/>
        </w:rPr>
        <w:t>本项目的</w:t>
      </w:r>
      <w:r w:rsidRPr="00717708">
        <w:rPr>
          <w:rFonts w:ascii="Times New Roman" w:hAnsi="Times New Roman" w:cs="Times New Roman"/>
          <w:sz w:val="24"/>
          <w:szCs w:val="24"/>
        </w:rPr>
        <w:t>数据库逻辑结构中，有</w:t>
      </w:r>
      <w:r w:rsidRPr="00717708">
        <w:rPr>
          <w:rFonts w:ascii="Times New Roman" w:hAnsi="Times New Roman" w:cs="Times New Roman" w:hint="eastAsia"/>
          <w:sz w:val="24"/>
          <w:szCs w:val="24"/>
        </w:rPr>
        <w:t>用户</w:t>
      </w:r>
      <w:r w:rsidRPr="00717708">
        <w:rPr>
          <w:rFonts w:ascii="Times New Roman" w:hAnsi="Times New Roman" w:cs="Times New Roman"/>
          <w:sz w:val="24"/>
          <w:szCs w:val="24"/>
        </w:rPr>
        <w:t>、家族消息、管理员、事迹、好友、成员、意见、赞、评论等</w:t>
      </w:r>
      <w:r w:rsidRPr="00717708">
        <w:rPr>
          <w:rFonts w:ascii="Times New Roman" w:hAnsi="Times New Roman" w:cs="Times New Roman" w:hint="eastAsia"/>
          <w:sz w:val="24"/>
          <w:szCs w:val="24"/>
        </w:rPr>
        <w:t>9</w:t>
      </w:r>
      <w:r w:rsidRPr="00717708">
        <w:rPr>
          <w:rFonts w:ascii="Times New Roman" w:hAnsi="Times New Roman" w:cs="Times New Roman" w:hint="eastAsia"/>
          <w:sz w:val="24"/>
          <w:szCs w:val="24"/>
        </w:rPr>
        <w:t>个</w:t>
      </w:r>
      <w:r w:rsidRPr="00717708">
        <w:rPr>
          <w:rFonts w:ascii="Times New Roman" w:hAnsi="Times New Roman" w:cs="Times New Roman"/>
          <w:sz w:val="24"/>
          <w:szCs w:val="24"/>
        </w:rPr>
        <w:t>实体。其</w:t>
      </w:r>
      <w:r w:rsidRPr="00717708">
        <w:rPr>
          <w:rFonts w:ascii="Times New Roman" w:hAnsi="Times New Roman" w:cs="Times New Roman" w:hint="eastAsia"/>
          <w:sz w:val="24"/>
          <w:szCs w:val="24"/>
        </w:rPr>
        <w:t>中</w:t>
      </w:r>
      <w:r w:rsidRPr="00717708">
        <w:rPr>
          <w:rFonts w:ascii="Times New Roman" w:hAnsi="Times New Roman" w:cs="Times New Roman"/>
          <w:sz w:val="24"/>
          <w:szCs w:val="24"/>
        </w:rPr>
        <w:t>各实体的属性为：</w:t>
      </w:r>
    </w:p>
    <w:p w14:paraId="55301E21" w14:textId="77777777" w:rsidR="00BC4392" w:rsidRDefault="00BC4392" w:rsidP="00BC4392">
      <w:pPr>
        <w:numPr>
          <w:ilvl w:val="0"/>
          <w:numId w:val="4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</w:t>
      </w:r>
      <w:r>
        <w:rPr>
          <w:sz w:val="24"/>
        </w:rPr>
        <w:t>：</w:t>
      </w:r>
      <w:r>
        <w:rPr>
          <w:sz w:val="24"/>
        </w:rPr>
        <w:t>ID</w:t>
      </w:r>
      <w:r>
        <w:rPr>
          <w:sz w:val="24"/>
        </w:rPr>
        <w:t>，用户名，密码，手机号，出生地，</w:t>
      </w:r>
      <w:r>
        <w:rPr>
          <w:sz w:val="24"/>
        </w:rPr>
        <w:t>first name</w:t>
      </w:r>
      <w:r>
        <w:rPr>
          <w:sz w:val="24"/>
        </w:rPr>
        <w:t>，</w:t>
      </w:r>
      <w:r>
        <w:rPr>
          <w:sz w:val="24"/>
        </w:rPr>
        <w:t>last name</w:t>
      </w:r>
      <w:r>
        <w:rPr>
          <w:sz w:val="24"/>
        </w:rPr>
        <w:t>，</w:t>
      </w:r>
      <w:r>
        <w:rPr>
          <w:rFonts w:hint="eastAsia"/>
          <w:sz w:val="24"/>
        </w:rPr>
        <w:t>头像</w:t>
      </w:r>
      <w:r>
        <w:rPr>
          <w:sz w:val="24"/>
        </w:rPr>
        <w:t>，昵称，</w:t>
      </w:r>
      <w:r>
        <w:rPr>
          <w:rFonts w:hint="eastAsia"/>
          <w:sz w:val="24"/>
        </w:rPr>
        <w:t>性别</w:t>
      </w:r>
      <w:r>
        <w:rPr>
          <w:sz w:val="24"/>
        </w:rPr>
        <w:t>，排行</w:t>
      </w:r>
      <w:r>
        <w:rPr>
          <w:rFonts w:hint="eastAsia"/>
          <w:sz w:val="24"/>
        </w:rPr>
        <w:t>，</w:t>
      </w:r>
      <w:r>
        <w:rPr>
          <w:sz w:val="24"/>
        </w:rPr>
        <w:t>生日</w:t>
      </w:r>
      <w:r>
        <w:rPr>
          <w:rFonts w:hint="eastAsia"/>
          <w:sz w:val="24"/>
        </w:rPr>
        <w:t>。</w:t>
      </w:r>
    </w:p>
    <w:p w14:paraId="3200AB9C" w14:textId="77777777" w:rsidR="00BC4392" w:rsidRDefault="00BC4392" w:rsidP="00BC4392">
      <w:pPr>
        <w:numPr>
          <w:ilvl w:val="0"/>
          <w:numId w:val="4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家族消息</w:t>
      </w:r>
      <w:r>
        <w:rPr>
          <w:sz w:val="24"/>
        </w:rPr>
        <w:t>：</w:t>
      </w:r>
      <w:r>
        <w:rPr>
          <w:sz w:val="24"/>
        </w:rPr>
        <w:t>ID</w:t>
      </w:r>
      <w:r>
        <w:rPr>
          <w:sz w:val="24"/>
        </w:rPr>
        <w:t>，</w:t>
      </w:r>
      <w:r>
        <w:rPr>
          <w:rFonts w:hint="eastAsia"/>
          <w:sz w:val="24"/>
        </w:rPr>
        <w:t>文本</w:t>
      </w:r>
      <w:r>
        <w:rPr>
          <w:sz w:val="24"/>
        </w:rPr>
        <w:t>，图片。</w:t>
      </w:r>
    </w:p>
    <w:p w14:paraId="5EC44E6C" w14:textId="77777777" w:rsidR="00BC4392" w:rsidRDefault="00BC4392" w:rsidP="00BC4392">
      <w:pPr>
        <w:numPr>
          <w:ilvl w:val="0"/>
          <w:numId w:val="4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管理员</w:t>
      </w:r>
      <w:r>
        <w:rPr>
          <w:sz w:val="24"/>
        </w:rPr>
        <w:t>：</w:t>
      </w:r>
      <w:r>
        <w:rPr>
          <w:sz w:val="24"/>
        </w:rPr>
        <w:t>ID</w:t>
      </w:r>
      <w:r>
        <w:rPr>
          <w:sz w:val="24"/>
        </w:rPr>
        <w:t>，用户名，密码。</w:t>
      </w:r>
    </w:p>
    <w:p w14:paraId="2C015B67" w14:textId="77777777" w:rsidR="00BC4392" w:rsidRDefault="00BC4392" w:rsidP="00BC4392">
      <w:pPr>
        <w:numPr>
          <w:ilvl w:val="0"/>
          <w:numId w:val="4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事迹</w:t>
      </w:r>
      <w:r>
        <w:rPr>
          <w:sz w:val="24"/>
        </w:rPr>
        <w:t>：</w:t>
      </w:r>
      <w:r>
        <w:rPr>
          <w:sz w:val="24"/>
        </w:rPr>
        <w:t>ID</w:t>
      </w:r>
      <w:r>
        <w:rPr>
          <w:sz w:val="24"/>
        </w:rPr>
        <w:t>，事迹人</w:t>
      </w:r>
      <w:r>
        <w:rPr>
          <w:sz w:val="24"/>
        </w:rPr>
        <w:t>ID</w:t>
      </w:r>
      <w:r>
        <w:rPr>
          <w:sz w:val="24"/>
        </w:rPr>
        <w:t>，内容，发布人</w:t>
      </w:r>
      <w:r>
        <w:rPr>
          <w:sz w:val="24"/>
        </w:rPr>
        <w:t>ID</w:t>
      </w:r>
      <w:r>
        <w:rPr>
          <w:sz w:val="24"/>
        </w:rPr>
        <w:t>。</w:t>
      </w:r>
    </w:p>
    <w:p w14:paraId="4B1C53E9" w14:textId="77777777" w:rsidR="00BC4392" w:rsidRDefault="00BC4392" w:rsidP="00BC4392">
      <w:pPr>
        <w:numPr>
          <w:ilvl w:val="0"/>
          <w:numId w:val="47"/>
        </w:num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好友</w:t>
      </w:r>
      <w:r>
        <w:rPr>
          <w:sz w:val="24"/>
        </w:rPr>
        <w:t>：</w:t>
      </w:r>
      <w:r>
        <w:rPr>
          <w:sz w:val="24"/>
        </w:rPr>
        <w:t>ID</w:t>
      </w:r>
      <w:r>
        <w:rPr>
          <w:sz w:val="24"/>
        </w:rPr>
        <w:t>，用户</w:t>
      </w:r>
      <w:r>
        <w:rPr>
          <w:rFonts w:hint="eastAsia"/>
          <w:sz w:val="24"/>
        </w:rPr>
        <w:t>1</w:t>
      </w:r>
      <w:r>
        <w:rPr>
          <w:sz w:val="24"/>
        </w:rPr>
        <w:t>ID</w:t>
      </w:r>
      <w:r>
        <w:rPr>
          <w:sz w:val="24"/>
        </w:rPr>
        <w:t>，用户</w:t>
      </w:r>
      <w:r>
        <w:rPr>
          <w:rFonts w:hint="eastAsia"/>
          <w:sz w:val="24"/>
        </w:rPr>
        <w:t>2</w:t>
      </w:r>
      <w:r>
        <w:rPr>
          <w:sz w:val="24"/>
        </w:rPr>
        <w:t>ID</w:t>
      </w:r>
      <w:r>
        <w:rPr>
          <w:sz w:val="24"/>
        </w:rPr>
        <w:t>。</w:t>
      </w:r>
    </w:p>
    <w:p w14:paraId="18CBF527" w14:textId="77777777" w:rsidR="00BC4392" w:rsidRDefault="00BC4392" w:rsidP="00BC4392">
      <w:pPr>
        <w:numPr>
          <w:ilvl w:val="0"/>
          <w:numId w:val="4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成员</w:t>
      </w:r>
      <w:r>
        <w:rPr>
          <w:sz w:val="24"/>
        </w:rPr>
        <w:t>：</w:t>
      </w:r>
      <w:r>
        <w:rPr>
          <w:sz w:val="24"/>
        </w:rPr>
        <w:t>ID</w:t>
      </w:r>
      <w:r>
        <w:rPr>
          <w:sz w:val="24"/>
        </w:rPr>
        <w:t>，出生地，</w:t>
      </w:r>
      <w:r>
        <w:rPr>
          <w:sz w:val="24"/>
        </w:rPr>
        <w:t>first name</w:t>
      </w:r>
      <w:r>
        <w:rPr>
          <w:sz w:val="24"/>
        </w:rPr>
        <w:t>，</w:t>
      </w:r>
      <w:r>
        <w:rPr>
          <w:sz w:val="24"/>
        </w:rPr>
        <w:t>last name</w:t>
      </w:r>
      <w:r>
        <w:rPr>
          <w:sz w:val="24"/>
        </w:rPr>
        <w:t>，</w:t>
      </w:r>
      <w:r>
        <w:rPr>
          <w:rFonts w:hint="eastAsia"/>
          <w:sz w:val="24"/>
        </w:rPr>
        <w:t>性别</w:t>
      </w:r>
      <w:r>
        <w:rPr>
          <w:sz w:val="24"/>
        </w:rPr>
        <w:t>，排行</w:t>
      </w:r>
      <w:r>
        <w:rPr>
          <w:rFonts w:hint="eastAsia"/>
          <w:sz w:val="24"/>
        </w:rPr>
        <w:t>，</w:t>
      </w:r>
      <w:r>
        <w:rPr>
          <w:sz w:val="24"/>
        </w:rPr>
        <w:t>关系，用户</w:t>
      </w:r>
      <w:r>
        <w:rPr>
          <w:sz w:val="24"/>
        </w:rPr>
        <w:t>ID</w:t>
      </w:r>
      <w:r>
        <w:rPr>
          <w:rFonts w:hint="eastAsia"/>
          <w:sz w:val="24"/>
        </w:rPr>
        <w:t>，</w:t>
      </w:r>
      <w:r>
        <w:rPr>
          <w:sz w:val="24"/>
        </w:rPr>
        <w:t>生日</w:t>
      </w:r>
      <w:r>
        <w:rPr>
          <w:rFonts w:hint="eastAsia"/>
          <w:sz w:val="24"/>
        </w:rPr>
        <w:t>。</w:t>
      </w:r>
    </w:p>
    <w:p w14:paraId="63889509" w14:textId="77777777" w:rsidR="00BC4392" w:rsidRDefault="00BC4392" w:rsidP="00BC4392">
      <w:pPr>
        <w:numPr>
          <w:ilvl w:val="0"/>
          <w:numId w:val="4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意见</w:t>
      </w:r>
      <w:r>
        <w:rPr>
          <w:sz w:val="24"/>
        </w:rPr>
        <w:t>：</w:t>
      </w:r>
      <w:r>
        <w:rPr>
          <w:sz w:val="24"/>
        </w:rPr>
        <w:t>ID</w:t>
      </w:r>
      <w:r>
        <w:rPr>
          <w:sz w:val="24"/>
        </w:rPr>
        <w:t>，</w:t>
      </w:r>
      <w:r>
        <w:rPr>
          <w:rFonts w:hint="eastAsia"/>
          <w:sz w:val="24"/>
        </w:rPr>
        <w:t>文本</w:t>
      </w:r>
      <w:r>
        <w:rPr>
          <w:sz w:val="24"/>
        </w:rPr>
        <w:t>，用户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。</w:t>
      </w:r>
    </w:p>
    <w:p w14:paraId="09CA5922" w14:textId="77777777" w:rsidR="00BC4392" w:rsidRDefault="00BC4392" w:rsidP="00BC4392">
      <w:pPr>
        <w:numPr>
          <w:ilvl w:val="0"/>
          <w:numId w:val="4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赞</w:t>
      </w:r>
      <w:r>
        <w:rPr>
          <w:sz w:val="24"/>
        </w:rPr>
        <w:t>：</w:t>
      </w:r>
      <w:r>
        <w:rPr>
          <w:sz w:val="24"/>
        </w:rPr>
        <w:t>ID</w:t>
      </w:r>
      <w:r>
        <w:rPr>
          <w:sz w:val="24"/>
        </w:rPr>
        <w:t>，用户</w:t>
      </w:r>
      <w:r>
        <w:rPr>
          <w:sz w:val="24"/>
        </w:rPr>
        <w:t>ID</w:t>
      </w:r>
      <w:r>
        <w:rPr>
          <w:sz w:val="24"/>
        </w:rPr>
        <w:t>，消息</w:t>
      </w:r>
      <w:r>
        <w:rPr>
          <w:sz w:val="24"/>
        </w:rPr>
        <w:t>ID</w:t>
      </w:r>
      <w:r>
        <w:rPr>
          <w:sz w:val="24"/>
        </w:rPr>
        <w:t>。</w:t>
      </w:r>
    </w:p>
    <w:p w14:paraId="32CA1F2E" w14:textId="77777777" w:rsidR="00BC4392" w:rsidRDefault="00BC4392" w:rsidP="00BC4392">
      <w:pPr>
        <w:numPr>
          <w:ilvl w:val="0"/>
          <w:numId w:val="4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评论</w:t>
      </w:r>
      <w:r>
        <w:rPr>
          <w:sz w:val="24"/>
        </w:rPr>
        <w:t>：</w:t>
      </w:r>
      <w:r>
        <w:rPr>
          <w:sz w:val="24"/>
        </w:rPr>
        <w:t>ID</w:t>
      </w:r>
      <w:r>
        <w:rPr>
          <w:sz w:val="24"/>
        </w:rPr>
        <w:t>，用户</w:t>
      </w:r>
      <w:r>
        <w:rPr>
          <w:sz w:val="24"/>
        </w:rPr>
        <w:t>ID</w:t>
      </w:r>
      <w:r>
        <w:rPr>
          <w:sz w:val="24"/>
        </w:rPr>
        <w:t>，消息</w:t>
      </w:r>
      <w:r>
        <w:rPr>
          <w:sz w:val="24"/>
        </w:rPr>
        <w:t>ID</w:t>
      </w:r>
      <w:r>
        <w:rPr>
          <w:sz w:val="24"/>
        </w:rPr>
        <w:t>，内</w:t>
      </w:r>
      <w:r>
        <w:rPr>
          <w:rFonts w:hint="eastAsia"/>
          <w:sz w:val="24"/>
        </w:rPr>
        <w:t>容</w:t>
      </w:r>
      <w:r>
        <w:rPr>
          <w:sz w:val="24"/>
        </w:rPr>
        <w:t>。</w:t>
      </w:r>
    </w:p>
    <w:p w14:paraId="0F1AF989" w14:textId="77777777" w:rsidR="00BC4392" w:rsidRDefault="00BC4392" w:rsidP="00BC43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08A">
        <w:rPr>
          <w:rFonts w:ascii="Times New Roman" w:hAnsi="Times New Roman" w:cs="Times New Roman"/>
          <w:sz w:val="24"/>
          <w:szCs w:val="24"/>
        </w:rPr>
        <w:t>综上分析，</w:t>
      </w:r>
      <w:r>
        <w:rPr>
          <w:rFonts w:ascii="Times New Roman" w:hAnsi="Times New Roman" w:cs="Times New Roman" w:hint="eastAsia"/>
          <w:sz w:val="24"/>
          <w:szCs w:val="24"/>
        </w:rPr>
        <w:t>“家谱</w:t>
      </w:r>
      <w:r>
        <w:rPr>
          <w:rFonts w:ascii="Times New Roman" w:hAnsi="Times New Roman" w:cs="Times New Roman"/>
          <w:sz w:val="24"/>
          <w:szCs w:val="24"/>
        </w:rPr>
        <w:t>树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 w:rsidRPr="008E408A">
        <w:rPr>
          <w:rFonts w:ascii="Times New Roman" w:hAnsi="Times New Roman" w:cs="Times New Roman"/>
          <w:sz w:val="24"/>
          <w:szCs w:val="24"/>
        </w:rPr>
        <w:t>的实体关系图（概念数据模型）如下图</w:t>
      </w:r>
      <w:r>
        <w:rPr>
          <w:rFonts w:ascii="Times New Roman" w:hAnsi="Times New Roman" w:cs="Times New Roman" w:hint="eastAsia"/>
          <w:sz w:val="24"/>
          <w:szCs w:val="24"/>
        </w:rPr>
        <w:t>5.2-1</w:t>
      </w:r>
      <w:r w:rsidRPr="008E408A">
        <w:rPr>
          <w:rFonts w:ascii="Times New Roman" w:hAnsi="Times New Roman" w:cs="Times New Roman"/>
          <w:sz w:val="24"/>
          <w:szCs w:val="24"/>
        </w:rPr>
        <w:t>所示。</w:t>
      </w:r>
    </w:p>
    <w:p w14:paraId="18E3BDBC" w14:textId="77777777" w:rsidR="00BC4392" w:rsidRDefault="00BC4392" w:rsidP="00BC4392">
      <w:pPr>
        <w:spacing w:line="360" w:lineRule="auto"/>
        <w:rPr>
          <w:sz w:val="24"/>
        </w:rPr>
      </w:pPr>
      <w:r w:rsidRPr="00425B27">
        <w:rPr>
          <w:noProof/>
          <w:sz w:val="24"/>
        </w:rPr>
        <w:drawing>
          <wp:inline distT="0" distB="0" distL="0" distR="0" wp14:anchorId="1F775ECA" wp14:editId="417C2048">
            <wp:extent cx="6281279" cy="4019550"/>
            <wp:effectExtent l="0" t="0" r="0" b="0"/>
            <wp:docPr id="13" name="图片 13" descr="C:\Users\MyPC\Desktop\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PC\Desktop\ER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503" cy="403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9B47" w14:textId="77777777" w:rsidR="00BC4392" w:rsidRDefault="00BC4392" w:rsidP="00BC439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       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5.2</w:t>
      </w:r>
      <w:r>
        <w:rPr>
          <w:sz w:val="24"/>
        </w:rPr>
        <w:t xml:space="preserve">-1 </w:t>
      </w:r>
      <w:r>
        <w:rPr>
          <w:rFonts w:hint="eastAsia"/>
          <w:sz w:val="24"/>
        </w:rPr>
        <w:t>实体关系图</w:t>
      </w:r>
    </w:p>
    <w:p w14:paraId="3D3BE5A9" w14:textId="77777777" w:rsidR="00BC4392" w:rsidRPr="003B2528" w:rsidRDefault="00BC4392" w:rsidP="00BC4392">
      <w:pPr>
        <w:pStyle w:val="22"/>
        <w:rPr>
          <w:rFonts w:ascii="黑体" w:eastAsia="黑体" w:hAnsi="黑体" w:cs="Times New Roman"/>
          <w:color w:val="auto"/>
          <w:sz w:val="28"/>
          <w:szCs w:val="28"/>
        </w:rPr>
      </w:pPr>
      <w:bookmarkStart w:id="116" w:name="_Toc452913277"/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3</w:t>
      </w:r>
      <w:r>
        <w:rPr>
          <w:rFonts w:ascii="黑体" w:eastAsia="黑体" w:hAnsi="黑体" w:cs="Times New Roman" w:hint="eastAsia"/>
          <w:color w:val="auto"/>
          <w:sz w:val="28"/>
          <w:szCs w:val="28"/>
        </w:rPr>
        <w:t xml:space="preserve"> 数据库物理结构</w:t>
      </w:r>
      <w:bookmarkEnd w:id="116"/>
    </w:p>
    <w:p w14:paraId="3DE64967" w14:textId="77777777" w:rsidR="00BC4392" w:rsidRPr="00717708" w:rsidRDefault="00BC4392" w:rsidP="00BC43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708">
        <w:rPr>
          <w:rFonts w:ascii="Times New Roman" w:hAnsi="Times New Roman" w:cs="Times New Roman" w:hint="eastAsia"/>
          <w:sz w:val="24"/>
          <w:szCs w:val="24"/>
        </w:rPr>
        <w:t>由</w:t>
      </w:r>
      <w:r w:rsidRPr="00717708">
        <w:rPr>
          <w:rFonts w:ascii="Times New Roman" w:hAnsi="Times New Roman" w:cs="Times New Roman"/>
          <w:sz w:val="24"/>
          <w:szCs w:val="24"/>
        </w:rPr>
        <w:t>下图</w:t>
      </w:r>
      <w:r w:rsidRPr="00717708">
        <w:rPr>
          <w:rFonts w:ascii="Times New Roman" w:hAnsi="Times New Roman" w:cs="Times New Roman" w:hint="eastAsia"/>
          <w:sz w:val="24"/>
          <w:szCs w:val="24"/>
        </w:rPr>
        <w:t>5.3</w:t>
      </w:r>
      <w:r w:rsidRPr="00717708">
        <w:rPr>
          <w:rFonts w:ascii="Times New Roman" w:hAnsi="Times New Roman" w:cs="Times New Roman"/>
          <w:sz w:val="24"/>
          <w:szCs w:val="24"/>
        </w:rPr>
        <w:t>-1</w:t>
      </w:r>
      <w:r w:rsidRPr="00717708">
        <w:rPr>
          <w:rFonts w:ascii="Times New Roman" w:hAnsi="Times New Roman" w:cs="Times New Roman" w:hint="eastAsia"/>
          <w:sz w:val="24"/>
          <w:szCs w:val="24"/>
        </w:rPr>
        <w:t>物理数据</w:t>
      </w:r>
      <w:r w:rsidRPr="00717708">
        <w:rPr>
          <w:rFonts w:ascii="Times New Roman" w:hAnsi="Times New Roman" w:cs="Times New Roman"/>
          <w:sz w:val="24"/>
          <w:szCs w:val="24"/>
        </w:rPr>
        <w:t>模型图</w:t>
      </w:r>
      <w:r w:rsidRPr="00717708">
        <w:rPr>
          <w:rFonts w:ascii="Times New Roman" w:hAnsi="Times New Roman" w:cs="Times New Roman" w:hint="eastAsia"/>
          <w:sz w:val="24"/>
          <w:szCs w:val="24"/>
        </w:rPr>
        <w:t>可知，</w:t>
      </w:r>
      <w:r w:rsidRPr="00717708">
        <w:rPr>
          <w:rFonts w:ascii="Times New Roman" w:hAnsi="Times New Roman" w:cs="Times New Roman"/>
          <w:sz w:val="24"/>
          <w:szCs w:val="24"/>
        </w:rPr>
        <w:t>“</w:t>
      </w:r>
      <w:r w:rsidRPr="00717708">
        <w:rPr>
          <w:rFonts w:ascii="Times New Roman" w:hAnsi="Times New Roman" w:cs="Times New Roman" w:hint="eastAsia"/>
          <w:sz w:val="24"/>
          <w:szCs w:val="24"/>
        </w:rPr>
        <w:t>家谱树</w:t>
      </w:r>
      <w:r w:rsidRPr="00717708">
        <w:rPr>
          <w:rFonts w:ascii="Times New Roman" w:hAnsi="Times New Roman" w:cs="Times New Roman"/>
          <w:sz w:val="24"/>
          <w:szCs w:val="24"/>
        </w:rPr>
        <w:t>”</w:t>
      </w:r>
      <w:r w:rsidRPr="00717708">
        <w:rPr>
          <w:rFonts w:ascii="Times New Roman" w:hAnsi="Times New Roman" w:cs="Times New Roman" w:hint="eastAsia"/>
          <w:sz w:val="24"/>
          <w:szCs w:val="24"/>
        </w:rPr>
        <w:t>项目数据库</w:t>
      </w:r>
      <w:r w:rsidRPr="00717708">
        <w:rPr>
          <w:rFonts w:ascii="Times New Roman" w:hAnsi="Times New Roman" w:cs="Times New Roman"/>
          <w:sz w:val="24"/>
          <w:szCs w:val="24"/>
        </w:rPr>
        <w:t>中共有</w:t>
      </w:r>
      <w:r w:rsidRPr="00717708">
        <w:rPr>
          <w:rFonts w:ascii="Times New Roman" w:hAnsi="Times New Roman" w:cs="Times New Roman" w:hint="eastAsia"/>
          <w:sz w:val="24"/>
          <w:szCs w:val="24"/>
        </w:rPr>
        <w:t>user</w:t>
      </w:r>
      <w:r w:rsidRPr="00717708">
        <w:rPr>
          <w:rFonts w:ascii="Times New Roman" w:hAnsi="Times New Roman" w:cs="Times New Roman"/>
          <w:sz w:val="24"/>
          <w:szCs w:val="24"/>
        </w:rPr>
        <w:t>、</w:t>
      </w:r>
      <w:r w:rsidRPr="00717708">
        <w:rPr>
          <w:rFonts w:ascii="Times New Roman" w:hAnsi="Times New Roman" w:cs="Times New Roman" w:hint="eastAsia"/>
          <w:sz w:val="24"/>
          <w:szCs w:val="24"/>
        </w:rPr>
        <w:t>mess</w:t>
      </w:r>
      <w:r w:rsidRPr="00717708">
        <w:rPr>
          <w:rFonts w:ascii="Times New Roman" w:hAnsi="Times New Roman" w:cs="Times New Roman"/>
          <w:sz w:val="24"/>
          <w:szCs w:val="24"/>
        </w:rPr>
        <w:t>age</w:t>
      </w:r>
      <w:r w:rsidRPr="00717708">
        <w:rPr>
          <w:rFonts w:ascii="Times New Roman" w:hAnsi="Times New Roman" w:cs="Times New Roman"/>
          <w:sz w:val="24"/>
          <w:szCs w:val="24"/>
        </w:rPr>
        <w:t>、</w:t>
      </w:r>
      <w:r w:rsidRPr="00717708">
        <w:rPr>
          <w:rFonts w:ascii="Times New Roman" w:hAnsi="Times New Roman" w:cs="Times New Roman" w:hint="eastAsia"/>
          <w:sz w:val="24"/>
          <w:szCs w:val="24"/>
        </w:rPr>
        <w:t>administrator</w:t>
      </w:r>
      <w:r w:rsidRPr="00717708">
        <w:rPr>
          <w:rFonts w:ascii="Times New Roman" w:hAnsi="Times New Roman" w:cs="Times New Roman"/>
          <w:sz w:val="24"/>
          <w:szCs w:val="24"/>
        </w:rPr>
        <w:t>、</w:t>
      </w:r>
      <w:r w:rsidRPr="00717708">
        <w:rPr>
          <w:rFonts w:ascii="Times New Roman" w:hAnsi="Times New Roman" w:cs="Times New Roman" w:hint="eastAsia"/>
          <w:sz w:val="24"/>
          <w:szCs w:val="24"/>
        </w:rPr>
        <w:t>comment</w:t>
      </w:r>
      <w:r w:rsidRPr="00717708">
        <w:rPr>
          <w:rFonts w:ascii="Times New Roman" w:hAnsi="Times New Roman" w:cs="Times New Roman"/>
          <w:sz w:val="24"/>
          <w:szCs w:val="24"/>
        </w:rPr>
        <w:t>、</w:t>
      </w:r>
      <w:r w:rsidRPr="00717708">
        <w:rPr>
          <w:rFonts w:ascii="Times New Roman" w:hAnsi="Times New Roman" w:cs="Times New Roman" w:hint="eastAsia"/>
          <w:sz w:val="24"/>
          <w:szCs w:val="24"/>
        </w:rPr>
        <w:t>friend</w:t>
      </w:r>
      <w:r w:rsidRPr="00717708">
        <w:rPr>
          <w:rFonts w:ascii="Times New Roman" w:hAnsi="Times New Roman" w:cs="Times New Roman"/>
          <w:sz w:val="24"/>
          <w:szCs w:val="24"/>
        </w:rPr>
        <w:t>、</w:t>
      </w:r>
      <w:r w:rsidRPr="00717708">
        <w:rPr>
          <w:rFonts w:ascii="Times New Roman" w:hAnsi="Times New Roman" w:cs="Times New Roman" w:hint="eastAsia"/>
          <w:sz w:val="24"/>
          <w:szCs w:val="24"/>
        </w:rPr>
        <w:t>member</w:t>
      </w:r>
      <w:r w:rsidRPr="00717708">
        <w:rPr>
          <w:rFonts w:ascii="Times New Roman" w:hAnsi="Times New Roman" w:cs="Times New Roman"/>
          <w:sz w:val="24"/>
          <w:szCs w:val="24"/>
        </w:rPr>
        <w:t>、</w:t>
      </w:r>
      <w:r w:rsidRPr="00717708">
        <w:rPr>
          <w:rFonts w:ascii="Times New Roman" w:hAnsi="Times New Roman" w:cs="Times New Roman" w:hint="eastAsia"/>
          <w:sz w:val="24"/>
          <w:szCs w:val="24"/>
        </w:rPr>
        <w:t>suggest</w:t>
      </w:r>
      <w:r w:rsidRPr="00717708">
        <w:rPr>
          <w:rFonts w:ascii="Times New Roman" w:hAnsi="Times New Roman" w:cs="Times New Roman"/>
          <w:sz w:val="24"/>
          <w:szCs w:val="24"/>
        </w:rPr>
        <w:t>、</w:t>
      </w:r>
      <w:r w:rsidRPr="00717708">
        <w:rPr>
          <w:rFonts w:ascii="Times New Roman" w:hAnsi="Times New Roman" w:cs="Times New Roman" w:hint="eastAsia"/>
          <w:sz w:val="24"/>
          <w:szCs w:val="24"/>
        </w:rPr>
        <w:t>praise</w:t>
      </w:r>
      <w:r w:rsidRPr="00717708">
        <w:rPr>
          <w:rFonts w:ascii="Times New Roman" w:hAnsi="Times New Roman" w:cs="Times New Roman"/>
          <w:sz w:val="24"/>
          <w:szCs w:val="24"/>
        </w:rPr>
        <w:t>、</w:t>
      </w:r>
      <w:r w:rsidRPr="00717708">
        <w:rPr>
          <w:rFonts w:ascii="Times New Roman" w:hAnsi="Times New Roman" w:cs="Times New Roman" w:hint="eastAsia"/>
          <w:sz w:val="24"/>
          <w:szCs w:val="24"/>
        </w:rPr>
        <w:t>story</w:t>
      </w:r>
      <w:r w:rsidRPr="00717708">
        <w:rPr>
          <w:rFonts w:ascii="Times New Roman" w:hAnsi="Times New Roman" w:cs="Times New Roman"/>
          <w:sz w:val="24"/>
          <w:szCs w:val="24"/>
        </w:rPr>
        <w:t>等</w:t>
      </w:r>
      <w:r w:rsidRPr="00717708">
        <w:rPr>
          <w:rFonts w:ascii="Times New Roman" w:hAnsi="Times New Roman" w:cs="Times New Roman" w:hint="eastAsia"/>
          <w:sz w:val="24"/>
          <w:szCs w:val="24"/>
        </w:rPr>
        <w:t>9</w:t>
      </w:r>
      <w:r w:rsidRPr="00717708">
        <w:rPr>
          <w:rFonts w:ascii="Times New Roman" w:hAnsi="Times New Roman" w:cs="Times New Roman" w:hint="eastAsia"/>
          <w:sz w:val="24"/>
          <w:szCs w:val="24"/>
        </w:rPr>
        <w:t>个表</w:t>
      </w:r>
      <w:r w:rsidRPr="00717708">
        <w:rPr>
          <w:rFonts w:ascii="Times New Roman" w:hAnsi="Times New Roman" w:cs="Times New Roman"/>
          <w:sz w:val="24"/>
          <w:szCs w:val="24"/>
        </w:rPr>
        <w:t>。</w:t>
      </w:r>
      <w:r w:rsidRPr="00717708">
        <w:rPr>
          <w:rFonts w:ascii="Times New Roman" w:hAnsi="Times New Roman" w:cs="Times New Roman" w:hint="eastAsia"/>
          <w:sz w:val="24"/>
          <w:szCs w:val="24"/>
        </w:rPr>
        <w:t>下面是关于</w:t>
      </w:r>
      <w:r w:rsidRPr="00717708">
        <w:rPr>
          <w:rFonts w:ascii="Times New Roman" w:hAnsi="Times New Roman" w:cs="Times New Roman"/>
          <w:sz w:val="24"/>
          <w:szCs w:val="24"/>
        </w:rPr>
        <w:t>数据库表的详细说明。</w:t>
      </w:r>
    </w:p>
    <w:p w14:paraId="469AD96C" w14:textId="77777777" w:rsidR="00BC4392" w:rsidRDefault="00BC4392" w:rsidP="00BC4392">
      <w:pPr>
        <w:spacing w:line="360" w:lineRule="auto"/>
        <w:rPr>
          <w:sz w:val="24"/>
        </w:rPr>
      </w:pPr>
      <w:r w:rsidRPr="009579FB">
        <w:rPr>
          <w:noProof/>
          <w:sz w:val="24"/>
        </w:rPr>
        <w:lastRenderedPageBreak/>
        <w:drawing>
          <wp:inline distT="0" distB="0" distL="0" distR="0" wp14:anchorId="51EF4D23" wp14:editId="646F0F87">
            <wp:extent cx="6188515" cy="4562475"/>
            <wp:effectExtent l="0" t="0" r="0" b="0"/>
            <wp:docPr id="17" name="图片 17" descr="C:\Users\MyPC\Desktop\QQ截图20160603204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PC\Desktop\QQ截图2016060320463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75" cy="45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D861" w14:textId="77777777" w:rsidR="00BC4392" w:rsidRDefault="00BC4392" w:rsidP="00BC439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         </w:t>
      </w:r>
      <w:r>
        <w:rPr>
          <w:sz w:val="24"/>
        </w:rPr>
        <w:t>图</w:t>
      </w:r>
      <w:r>
        <w:rPr>
          <w:rFonts w:hint="eastAsia"/>
          <w:sz w:val="24"/>
        </w:rPr>
        <w:t>5.3</w:t>
      </w:r>
      <w:r>
        <w:rPr>
          <w:sz w:val="24"/>
        </w:rPr>
        <w:t xml:space="preserve">-1 </w:t>
      </w:r>
      <w:r>
        <w:rPr>
          <w:rFonts w:hint="eastAsia"/>
          <w:sz w:val="24"/>
        </w:rPr>
        <w:t>物理数据</w:t>
      </w:r>
      <w:r>
        <w:rPr>
          <w:sz w:val="24"/>
        </w:rPr>
        <w:t>模型图</w:t>
      </w:r>
    </w:p>
    <w:p w14:paraId="6BE0DA67" w14:textId="77777777" w:rsidR="00BC4392" w:rsidRPr="00717708" w:rsidRDefault="00BC4392" w:rsidP="00BC4392">
      <w:pPr>
        <w:pStyle w:val="32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117" w:name="_Toc452913278"/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5.3.1</w:t>
      </w:r>
      <w:r w:rsidRPr="00717708">
        <w:rPr>
          <w:rFonts w:ascii="Times New Roman" w:eastAsia="黑体" w:hAnsi="Times New Roman" w:cs="Times New Roman"/>
          <w:color w:val="auto"/>
          <w:sz w:val="28"/>
          <w:szCs w:val="28"/>
        </w:rPr>
        <w:t xml:space="preserve"> 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表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1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：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user</w:t>
      </w:r>
      <w:bookmarkEnd w:id="117"/>
    </w:p>
    <w:p w14:paraId="2C27811A" w14:textId="77777777" w:rsidR="00BC4392" w:rsidRDefault="00BC4392" w:rsidP="00BC4392"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表结构</w:t>
      </w:r>
      <w:r w:rsidRPr="008E408A">
        <w:rPr>
          <w:rFonts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5.3.1-1</w:t>
      </w:r>
      <w:r>
        <w:rPr>
          <w:rFonts w:ascii="Times New Roman" w:hAnsi="Times New Roman" w:cs="Times New Roman" w:hint="eastAsia"/>
          <w:sz w:val="24"/>
          <w:szCs w:val="24"/>
        </w:rPr>
        <w:t>所示，这个表描述了</w:t>
      </w:r>
      <w:r>
        <w:rPr>
          <w:rFonts w:ascii="Times New Roman" w:hAnsi="Times New Roman" w:cs="Times New Roman"/>
          <w:sz w:val="24"/>
          <w:szCs w:val="24"/>
        </w:rPr>
        <w:t>用户</w:t>
      </w:r>
      <w:r>
        <w:rPr>
          <w:rFonts w:ascii="Times New Roman" w:hAnsi="Times New Roman" w:cs="Times New Roman" w:hint="eastAsia"/>
          <w:sz w:val="24"/>
          <w:szCs w:val="24"/>
        </w:rPr>
        <w:t>信息，包括</w:t>
      </w:r>
      <w:r>
        <w:rPr>
          <w:rFonts w:ascii="Times New Roman" w:hAnsi="Times New Roman" w:cs="Times New Roman"/>
          <w:sz w:val="24"/>
          <w:szCs w:val="24"/>
        </w:rPr>
        <w:t>用户名、密码、</w:t>
      </w:r>
      <w:r>
        <w:rPr>
          <w:rFonts w:ascii="Times New Roman" w:hAnsi="Times New Roman" w:cs="Times New Roman" w:hint="eastAsia"/>
          <w:sz w:val="24"/>
          <w:szCs w:val="24"/>
        </w:rPr>
        <w:t>手机号</w:t>
      </w:r>
      <w:r>
        <w:rPr>
          <w:rFonts w:ascii="Times New Roman" w:hAnsi="Times New Roman" w:cs="Times New Roman"/>
          <w:sz w:val="24"/>
          <w:szCs w:val="24"/>
        </w:rPr>
        <w:t>、排行、</w:t>
      </w:r>
      <w:r>
        <w:rPr>
          <w:rFonts w:ascii="Times New Roman" w:hAnsi="Times New Roman" w:cs="Times New Roman" w:hint="eastAsia"/>
          <w:sz w:val="24"/>
          <w:szCs w:val="24"/>
        </w:rPr>
        <w:t>生日</w:t>
      </w:r>
      <w:r>
        <w:rPr>
          <w:rFonts w:ascii="Times New Roman" w:hAnsi="Times New Roman" w:cs="Times New Roman"/>
          <w:sz w:val="24"/>
          <w:szCs w:val="24"/>
        </w:rPr>
        <w:t>、出生地、</w:t>
      </w:r>
      <w:r>
        <w:rPr>
          <w:rFonts w:ascii="Times New Roman" w:hAnsi="Times New Roman" w:cs="Times New Roman"/>
          <w:sz w:val="24"/>
          <w:szCs w:val="24"/>
        </w:rPr>
        <w:t>firstname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lastname</w:t>
      </w:r>
      <w:r>
        <w:rPr>
          <w:rFonts w:ascii="Times New Roman" w:hAnsi="Times New Roman" w:cs="Times New Roman"/>
          <w:sz w:val="24"/>
          <w:szCs w:val="24"/>
        </w:rPr>
        <w:t>、头像、昵称、性别</w:t>
      </w:r>
      <w:r>
        <w:rPr>
          <w:rFonts w:ascii="Times New Roman" w:hAnsi="Times New Roman" w:cs="Times New Roman" w:hint="eastAsia"/>
          <w:sz w:val="24"/>
          <w:szCs w:val="24"/>
        </w:rPr>
        <w:t>等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2909AA4" w14:textId="77777777" w:rsidR="00BC4392" w:rsidRPr="00E76A3C" w:rsidRDefault="00BC4392" w:rsidP="00BC4392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宋体" w:hAnsi="宋体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E76A3C">
        <w:rPr>
          <w:rFonts w:ascii="宋体" w:hAnsi="宋体" w:cs="Times New Roman" w:hint="eastAsia"/>
          <w:sz w:val="18"/>
          <w:szCs w:val="18"/>
        </w:rPr>
        <w:t xml:space="preserve"> 表</w:t>
      </w:r>
      <w:r>
        <w:rPr>
          <w:rFonts w:ascii="宋体" w:hAnsi="宋体" w:cs="Times New Roman" w:hint="eastAsia"/>
          <w:sz w:val="18"/>
          <w:szCs w:val="18"/>
        </w:rPr>
        <w:t>5.3.1</w:t>
      </w:r>
      <w:r>
        <w:rPr>
          <w:rFonts w:ascii="宋体" w:hAnsi="宋体" w:cs="Times New Roman"/>
          <w:sz w:val="18"/>
          <w:szCs w:val="18"/>
        </w:rPr>
        <w:t>-1</w:t>
      </w:r>
      <w:r w:rsidRPr="00E76A3C">
        <w:rPr>
          <w:rFonts w:ascii="宋体" w:hAnsi="宋体" w:cs="Times New Roman" w:hint="eastAsia"/>
          <w:sz w:val="18"/>
          <w:szCs w:val="18"/>
        </w:rPr>
        <w:t xml:space="preserve">    </w:t>
      </w:r>
      <w:r w:rsidRPr="00E76A3C">
        <w:rPr>
          <w:rFonts w:ascii="宋体" w:hAnsi="宋体" w:hint="eastAsia"/>
          <w:sz w:val="18"/>
          <w:szCs w:val="18"/>
        </w:rPr>
        <w:t>user表</w:t>
      </w:r>
    </w:p>
    <w:tbl>
      <w:tblPr>
        <w:tblStyle w:val="aff5"/>
        <w:tblW w:w="0" w:type="auto"/>
        <w:jc w:val="center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ook w:val="04A0" w:firstRow="1" w:lastRow="0" w:firstColumn="1" w:lastColumn="0" w:noHBand="0" w:noVBand="1"/>
      </w:tblPr>
      <w:tblGrid>
        <w:gridCol w:w="1855"/>
        <w:gridCol w:w="1984"/>
        <w:gridCol w:w="1180"/>
        <w:gridCol w:w="1655"/>
      </w:tblGrid>
      <w:tr w:rsidR="00BC4392" w14:paraId="2FA95060" w14:textId="77777777" w:rsidTr="00D539B6">
        <w:trPr>
          <w:trHeight w:val="531"/>
          <w:jc w:val="center"/>
        </w:trPr>
        <w:tc>
          <w:tcPr>
            <w:tcW w:w="1855" w:type="dxa"/>
            <w:shd w:val="clear" w:color="auto" w:fill="000066"/>
          </w:tcPr>
          <w:p w14:paraId="0089310A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984" w:type="dxa"/>
            <w:shd w:val="clear" w:color="auto" w:fill="000066"/>
          </w:tcPr>
          <w:p w14:paraId="2A2B0D9A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 w14:paraId="50B58390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 w14:paraId="5E8501F7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备注</w:t>
            </w:r>
          </w:p>
        </w:tc>
      </w:tr>
      <w:tr w:rsidR="00BC4392" w14:paraId="718473F1" w14:textId="77777777" w:rsidTr="00D539B6">
        <w:trPr>
          <w:jc w:val="center"/>
        </w:trPr>
        <w:tc>
          <w:tcPr>
            <w:tcW w:w="1855" w:type="dxa"/>
            <w:vAlign w:val="center"/>
          </w:tcPr>
          <w:p w14:paraId="0D7D3F15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 w14:paraId="18E9B1B1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 w14:paraId="58529B75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7422AE45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inorBidi" w:hint="eastAsia"/>
                <w:sz w:val="18"/>
                <w:szCs w:val="18"/>
              </w:rPr>
              <w:t>主键</w:t>
            </w:r>
          </w:p>
        </w:tc>
      </w:tr>
      <w:tr w:rsidR="00BC4392" w14:paraId="4B5AE729" w14:textId="77777777" w:rsidTr="00D539B6">
        <w:trPr>
          <w:jc w:val="center"/>
        </w:trPr>
        <w:tc>
          <w:tcPr>
            <w:tcW w:w="1855" w:type="dxa"/>
            <w:vAlign w:val="center"/>
          </w:tcPr>
          <w:p w14:paraId="0160CD88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用户名</w:t>
            </w:r>
          </w:p>
        </w:tc>
        <w:tc>
          <w:tcPr>
            <w:tcW w:w="1984" w:type="dxa"/>
          </w:tcPr>
          <w:p w14:paraId="79B979F3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 xml:space="preserve">character 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(45)</w:t>
            </w:r>
          </w:p>
        </w:tc>
        <w:tc>
          <w:tcPr>
            <w:tcW w:w="1180" w:type="dxa"/>
          </w:tcPr>
          <w:p w14:paraId="5B884B2D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16B8D1F2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C4392" w14:paraId="538754E7" w14:textId="77777777" w:rsidTr="00D539B6">
        <w:trPr>
          <w:jc w:val="center"/>
        </w:trPr>
        <w:tc>
          <w:tcPr>
            <w:tcW w:w="1855" w:type="dxa"/>
            <w:vAlign w:val="center"/>
          </w:tcPr>
          <w:p w14:paraId="7962FD36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 w:hint="eastAsia"/>
                <w:sz w:val="18"/>
                <w:szCs w:val="18"/>
              </w:rPr>
              <w:t>密码</w:t>
            </w:r>
          </w:p>
        </w:tc>
        <w:tc>
          <w:tcPr>
            <w:tcW w:w="1984" w:type="dxa"/>
          </w:tcPr>
          <w:p w14:paraId="65990158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 xml:space="preserve">character 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(45)</w:t>
            </w:r>
          </w:p>
        </w:tc>
        <w:tc>
          <w:tcPr>
            <w:tcW w:w="1180" w:type="dxa"/>
          </w:tcPr>
          <w:p w14:paraId="39D56935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4B31E0BB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C4392" w14:paraId="63A11AEC" w14:textId="77777777" w:rsidTr="00D539B6">
        <w:trPr>
          <w:jc w:val="center"/>
        </w:trPr>
        <w:tc>
          <w:tcPr>
            <w:tcW w:w="1855" w:type="dxa"/>
            <w:vAlign w:val="center"/>
          </w:tcPr>
          <w:p w14:paraId="09D0FC23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手机号</w:t>
            </w:r>
          </w:p>
        </w:tc>
        <w:tc>
          <w:tcPr>
            <w:tcW w:w="1984" w:type="dxa"/>
          </w:tcPr>
          <w:p w14:paraId="31657281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 xml:space="preserve">character 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(45)</w:t>
            </w:r>
          </w:p>
        </w:tc>
        <w:tc>
          <w:tcPr>
            <w:tcW w:w="1180" w:type="dxa"/>
          </w:tcPr>
          <w:p w14:paraId="1BE683A6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75554766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C4392" w14:paraId="16C570C8" w14:textId="77777777" w:rsidTr="00D539B6">
        <w:trPr>
          <w:jc w:val="center"/>
        </w:trPr>
        <w:tc>
          <w:tcPr>
            <w:tcW w:w="1855" w:type="dxa"/>
            <w:vAlign w:val="center"/>
          </w:tcPr>
          <w:p w14:paraId="3692CE24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排行</w:t>
            </w:r>
          </w:p>
        </w:tc>
        <w:tc>
          <w:tcPr>
            <w:tcW w:w="1984" w:type="dxa"/>
          </w:tcPr>
          <w:p w14:paraId="38FAFEF7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 xml:space="preserve">character 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(45)</w:t>
            </w:r>
          </w:p>
        </w:tc>
        <w:tc>
          <w:tcPr>
            <w:tcW w:w="1180" w:type="dxa"/>
          </w:tcPr>
          <w:p w14:paraId="101412F0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6D27466B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C4392" w14:paraId="7C9A08D2" w14:textId="77777777" w:rsidTr="00D539B6">
        <w:trPr>
          <w:jc w:val="center"/>
        </w:trPr>
        <w:tc>
          <w:tcPr>
            <w:tcW w:w="1855" w:type="dxa"/>
            <w:vAlign w:val="center"/>
          </w:tcPr>
          <w:p w14:paraId="2F847084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生日</w:t>
            </w:r>
          </w:p>
        </w:tc>
        <w:tc>
          <w:tcPr>
            <w:tcW w:w="1984" w:type="dxa"/>
          </w:tcPr>
          <w:p w14:paraId="06DD32DA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D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ate</w:t>
            </w:r>
          </w:p>
        </w:tc>
        <w:tc>
          <w:tcPr>
            <w:tcW w:w="1180" w:type="dxa"/>
          </w:tcPr>
          <w:p w14:paraId="6EF47FD4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34D8CF6B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C4392" w14:paraId="398B62FF" w14:textId="77777777" w:rsidTr="00D539B6">
        <w:trPr>
          <w:jc w:val="center"/>
        </w:trPr>
        <w:tc>
          <w:tcPr>
            <w:tcW w:w="1855" w:type="dxa"/>
            <w:vAlign w:val="center"/>
          </w:tcPr>
          <w:p w14:paraId="3C514F09" w14:textId="77777777" w:rsidR="00BC4392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出生地</w:t>
            </w:r>
          </w:p>
        </w:tc>
        <w:tc>
          <w:tcPr>
            <w:tcW w:w="1984" w:type="dxa"/>
          </w:tcPr>
          <w:p w14:paraId="1651D1BB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 xml:space="preserve">character 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(45)</w:t>
            </w:r>
          </w:p>
        </w:tc>
        <w:tc>
          <w:tcPr>
            <w:tcW w:w="1180" w:type="dxa"/>
          </w:tcPr>
          <w:p w14:paraId="5BE7B505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63186299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C4392" w14:paraId="12BBF307" w14:textId="77777777" w:rsidTr="00D539B6">
        <w:trPr>
          <w:jc w:val="center"/>
        </w:trPr>
        <w:tc>
          <w:tcPr>
            <w:tcW w:w="1855" w:type="dxa"/>
            <w:vAlign w:val="center"/>
          </w:tcPr>
          <w:p w14:paraId="33619B31" w14:textId="77777777" w:rsidR="00BC4392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F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irstname</w:t>
            </w:r>
          </w:p>
        </w:tc>
        <w:tc>
          <w:tcPr>
            <w:tcW w:w="1984" w:type="dxa"/>
          </w:tcPr>
          <w:p w14:paraId="428B7660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 xml:space="preserve">character 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(45)</w:t>
            </w:r>
          </w:p>
        </w:tc>
        <w:tc>
          <w:tcPr>
            <w:tcW w:w="1180" w:type="dxa"/>
          </w:tcPr>
          <w:p w14:paraId="7B4916F7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3E02F69E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C4392" w14:paraId="079E1144" w14:textId="77777777" w:rsidTr="00D539B6">
        <w:trPr>
          <w:jc w:val="center"/>
        </w:trPr>
        <w:tc>
          <w:tcPr>
            <w:tcW w:w="1855" w:type="dxa"/>
            <w:vAlign w:val="center"/>
          </w:tcPr>
          <w:p w14:paraId="4F670F09" w14:textId="77777777" w:rsidR="00BC4392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astname</w:t>
            </w:r>
          </w:p>
        </w:tc>
        <w:tc>
          <w:tcPr>
            <w:tcW w:w="1984" w:type="dxa"/>
          </w:tcPr>
          <w:p w14:paraId="3FB8AEA7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 xml:space="preserve">character 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(45)</w:t>
            </w:r>
          </w:p>
        </w:tc>
        <w:tc>
          <w:tcPr>
            <w:tcW w:w="1180" w:type="dxa"/>
          </w:tcPr>
          <w:p w14:paraId="2B11031A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46B0CC65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C4392" w14:paraId="4A6D30FC" w14:textId="77777777" w:rsidTr="00D539B6">
        <w:trPr>
          <w:jc w:val="center"/>
        </w:trPr>
        <w:tc>
          <w:tcPr>
            <w:tcW w:w="1855" w:type="dxa"/>
            <w:vAlign w:val="center"/>
          </w:tcPr>
          <w:p w14:paraId="5609179F" w14:textId="77777777" w:rsidR="00BC4392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头像</w:t>
            </w:r>
          </w:p>
        </w:tc>
        <w:tc>
          <w:tcPr>
            <w:tcW w:w="1984" w:type="dxa"/>
          </w:tcPr>
          <w:p w14:paraId="35DC1843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>binary</w:t>
            </w:r>
          </w:p>
        </w:tc>
        <w:tc>
          <w:tcPr>
            <w:tcW w:w="1180" w:type="dxa"/>
          </w:tcPr>
          <w:p w14:paraId="579B9296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065372F1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C4392" w14:paraId="7C0FB905" w14:textId="77777777" w:rsidTr="00D539B6">
        <w:trPr>
          <w:jc w:val="center"/>
        </w:trPr>
        <w:tc>
          <w:tcPr>
            <w:tcW w:w="1855" w:type="dxa"/>
            <w:vAlign w:val="center"/>
          </w:tcPr>
          <w:p w14:paraId="59FD1E8B" w14:textId="77777777" w:rsidR="00BC4392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昵称</w:t>
            </w:r>
          </w:p>
        </w:tc>
        <w:tc>
          <w:tcPr>
            <w:tcW w:w="1984" w:type="dxa"/>
          </w:tcPr>
          <w:p w14:paraId="5E89A305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 xml:space="preserve">character 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(45)</w:t>
            </w:r>
          </w:p>
        </w:tc>
        <w:tc>
          <w:tcPr>
            <w:tcW w:w="1180" w:type="dxa"/>
          </w:tcPr>
          <w:p w14:paraId="613FDF91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6A7094F7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C4392" w14:paraId="217E2965" w14:textId="77777777" w:rsidTr="00D539B6">
        <w:trPr>
          <w:jc w:val="center"/>
        </w:trPr>
        <w:tc>
          <w:tcPr>
            <w:tcW w:w="1855" w:type="dxa"/>
            <w:vAlign w:val="center"/>
          </w:tcPr>
          <w:p w14:paraId="0239E73C" w14:textId="77777777" w:rsidR="00BC4392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性别</w:t>
            </w:r>
          </w:p>
        </w:tc>
        <w:tc>
          <w:tcPr>
            <w:tcW w:w="1984" w:type="dxa"/>
          </w:tcPr>
          <w:p w14:paraId="0268AA5D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 xml:space="preserve">character 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(45)</w:t>
            </w:r>
          </w:p>
        </w:tc>
        <w:tc>
          <w:tcPr>
            <w:tcW w:w="1180" w:type="dxa"/>
          </w:tcPr>
          <w:p w14:paraId="045C62CB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6746C847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14:paraId="0006CD01" w14:textId="77777777" w:rsidR="00BC4392" w:rsidRPr="008E408A" w:rsidRDefault="00BC4392" w:rsidP="00BC4392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F35384" w14:textId="77777777" w:rsidR="00BC4392" w:rsidRPr="00717708" w:rsidRDefault="00BC4392" w:rsidP="00BC4392">
      <w:pPr>
        <w:pStyle w:val="32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118" w:name="_Toc452913279"/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5.3.2</w:t>
      </w:r>
      <w:r w:rsidRPr="00717708">
        <w:rPr>
          <w:rFonts w:ascii="Times New Roman" w:eastAsia="黑体" w:hAnsi="Times New Roman" w:cs="Times New Roman"/>
          <w:color w:val="auto"/>
          <w:sz w:val="28"/>
          <w:szCs w:val="28"/>
        </w:rPr>
        <w:t xml:space="preserve"> 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表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2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：</w:t>
      </w:r>
      <w:r w:rsidRPr="00717708">
        <w:rPr>
          <w:rFonts w:ascii="Times New Roman" w:eastAsia="黑体" w:hAnsi="Times New Roman" w:cs="Times New Roman"/>
          <w:color w:val="auto"/>
          <w:sz w:val="28"/>
          <w:szCs w:val="28"/>
        </w:rPr>
        <w:t>message</w:t>
      </w:r>
      <w:bookmarkEnd w:id="118"/>
    </w:p>
    <w:p w14:paraId="54D7B29D" w14:textId="77777777" w:rsidR="00BC4392" w:rsidRDefault="00BC4392" w:rsidP="00BC4392"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表结构</w:t>
      </w:r>
      <w:r w:rsidRPr="008E408A">
        <w:rPr>
          <w:rFonts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.2-1</w:t>
      </w:r>
      <w:r>
        <w:rPr>
          <w:rFonts w:ascii="Times New Roman" w:hAnsi="Times New Roman" w:cs="Times New Roman" w:hint="eastAsia"/>
          <w:sz w:val="24"/>
          <w:szCs w:val="24"/>
        </w:rPr>
        <w:t>所示，这个表描述了用户发布的家族消息，包括文本，</w:t>
      </w:r>
      <w:r>
        <w:rPr>
          <w:rFonts w:ascii="Times New Roman" w:hAnsi="Times New Roman" w:cs="Times New Roman"/>
          <w:sz w:val="24"/>
          <w:szCs w:val="24"/>
        </w:rPr>
        <w:t>图片</w:t>
      </w:r>
      <w:r>
        <w:rPr>
          <w:rFonts w:ascii="Times New Roman" w:hAnsi="Times New Roman" w:cs="Times New Roman" w:hint="eastAsia"/>
          <w:sz w:val="24"/>
          <w:szCs w:val="24"/>
        </w:rPr>
        <w:t>等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1EC1955" w14:textId="77777777" w:rsidR="00BC4392" w:rsidRPr="00E76A3C" w:rsidRDefault="00BC4392" w:rsidP="00BC4392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宋体" w:hAnsi="宋体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E76A3C">
        <w:rPr>
          <w:rFonts w:ascii="宋体" w:hAnsi="宋体" w:cs="Times New Roman" w:hint="eastAsia"/>
          <w:sz w:val="18"/>
          <w:szCs w:val="18"/>
        </w:rPr>
        <w:t xml:space="preserve"> 表</w:t>
      </w:r>
      <w:r>
        <w:rPr>
          <w:rFonts w:ascii="宋体" w:hAnsi="宋体" w:cs="Times New Roman" w:hint="eastAsia"/>
          <w:sz w:val="18"/>
          <w:szCs w:val="18"/>
        </w:rPr>
        <w:t>5.3.2</w:t>
      </w:r>
      <w:r>
        <w:rPr>
          <w:rFonts w:ascii="宋体" w:hAnsi="宋体" w:cs="Times New Roman"/>
          <w:sz w:val="18"/>
          <w:szCs w:val="18"/>
        </w:rPr>
        <w:t>-1</w:t>
      </w:r>
      <w:r w:rsidRPr="00E76A3C">
        <w:rPr>
          <w:rFonts w:ascii="宋体" w:hAnsi="宋体" w:cs="Times New Roman" w:hint="eastAsia"/>
          <w:sz w:val="18"/>
          <w:szCs w:val="18"/>
        </w:rPr>
        <w:t xml:space="preserve">    </w:t>
      </w:r>
      <w:r>
        <w:rPr>
          <w:rFonts w:ascii="宋体" w:hAnsi="宋体"/>
          <w:sz w:val="18"/>
          <w:szCs w:val="18"/>
        </w:rPr>
        <w:t>message</w:t>
      </w:r>
      <w:r w:rsidRPr="00E76A3C">
        <w:rPr>
          <w:rFonts w:ascii="宋体" w:hAnsi="宋体" w:hint="eastAsia"/>
          <w:sz w:val="18"/>
          <w:szCs w:val="18"/>
        </w:rPr>
        <w:t>表</w:t>
      </w:r>
    </w:p>
    <w:tbl>
      <w:tblPr>
        <w:tblStyle w:val="aff5"/>
        <w:tblW w:w="0" w:type="auto"/>
        <w:jc w:val="center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ook w:val="04A0" w:firstRow="1" w:lastRow="0" w:firstColumn="1" w:lastColumn="0" w:noHBand="0" w:noVBand="1"/>
      </w:tblPr>
      <w:tblGrid>
        <w:gridCol w:w="1855"/>
        <w:gridCol w:w="1984"/>
        <w:gridCol w:w="1180"/>
        <w:gridCol w:w="1655"/>
      </w:tblGrid>
      <w:tr w:rsidR="00BC4392" w14:paraId="0983479B" w14:textId="77777777" w:rsidTr="00D539B6">
        <w:trPr>
          <w:trHeight w:val="531"/>
          <w:jc w:val="center"/>
        </w:trPr>
        <w:tc>
          <w:tcPr>
            <w:tcW w:w="1855" w:type="dxa"/>
            <w:shd w:val="clear" w:color="auto" w:fill="000066"/>
          </w:tcPr>
          <w:p w14:paraId="0994CC17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984" w:type="dxa"/>
            <w:shd w:val="clear" w:color="auto" w:fill="000066"/>
          </w:tcPr>
          <w:p w14:paraId="2C664BB9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 w14:paraId="6B73C8FA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 w14:paraId="53F217AE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备注</w:t>
            </w:r>
          </w:p>
        </w:tc>
      </w:tr>
      <w:tr w:rsidR="00BC4392" w14:paraId="283FA39B" w14:textId="77777777" w:rsidTr="00D539B6">
        <w:trPr>
          <w:jc w:val="center"/>
        </w:trPr>
        <w:tc>
          <w:tcPr>
            <w:tcW w:w="1855" w:type="dxa"/>
            <w:vAlign w:val="center"/>
          </w:tcPr>
          <w:p w14:paraId="0C5EAD2D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 w14:paraId="27263CBD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 w14:paraId="00F4EAA4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4EDA5019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inorBidi" w:hint="eastAsia"/>
                <w:sz w:val="18"/>
                <w:szCs w:val="18"/>
              </w:rPr>
              <w:t>主键</w:t>
            </w:r>
          </w:p>
        </w:tc>
      </w:tr>
      <w:tr w:rsidR="00BC4392" w14:paraId="7E8A9053" w14:textId="77777777" w:rsidTr="00D539B6">
        <w:trPr>
          <w:jc w:val="center"/>
        </w:trPr>
        <w:tc>
          <w:tcPr>
            <w:tcW w:w="1855" w:type="dxa"/>
            <w:vAlign w:val="center"/>
          </w:tcPr>
          <w:p w14:paraId="2C742C0E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文本</w:t>
            </w:r>
          </w:p>
        </w:tc>
        <w:tc>
          <w:tcPr>
            <w:tcW w:w="1984" w:type="dxa"/>
          </w:tcPr>
          <w:p w14:paraId="7FCAD825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 xml:space="preserve">character 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(45)</w:t>
            </w:r>
          </w:p>
        </w:tc>
        <w:tc>
          <w:tcPr>
            <w:tcW w:w="1180" w:type="dxa"/>
          </w:tcPr>
          <w:p w14:paraId="23D2F316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6EC45F57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C4392" w14:paraId="620E9C2F" w14:textId="77777777" w:rsidTr="00D539B6">
        <w:trPr>
          <w:jc w:val="center"/>
        </w:trPr>
        <w:tc>
          <w:tcPr>
            <w:tcW w:w="1855" w:type="dxa"/>
            <w:vAlign w:val="center"/>
          </w:tcPr>
          <w:p w14:paraId="24CFCCF2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图片</w:t>
            </w:r>
          </w:p>
        </w:tc>
        <w:tc>
          <w:tcPr>
            <w:tcW w:w="1984" w:type="dxa"/>
          </w:tcPr>
          <w:p w14:paraId="52F61F14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>binary</w:t>
            </w:r>
          </w:p>
        </w:tc>
        <w:tc>
          <w:tcPr>
            <w:tcW w:w="1180" w:type="dxa"/>
          </w:tcPr>
          <w:p w14:paraId="471320D3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43DF2155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14:paraId="658A9CE6" w14:textId="77777777" w:rsidR="00BC4392" w:rsidRDefault="00BC4392" w:rsidP="00BC4392"/>
    <w:p w14:paraId="11B21DFE" w14:textId="77777777" w:rsidR="00BC4392" w:rsidRDefault="00BC4392" w:rsidP="00BC4392">
      <w:pPr>
        <w:pStyle w:val="32"/>
        <w:rPr>
          <w:color w:val="auto"/>
        </w:rPr>
      </w:pPr>
      <w:bookmarkStart w:id="119" w:name="_Toc452913280"/>
      <w:r>
        <w:rPr>
          <w:rFonts w:hint="eastAsia"/>
          <w:color w:val="auto"/>
        </w:rPr>
        <w:t>5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.3.3</w:t>
      </w:r>
      <w:r w:rsidRPr="00717708">
        <w:rPr>
          <w:rFonts w:ascii="Times New Roman" w:eastAsia="黑体" w:hAnsi="Times New Roman" w:cs="Times New Roman"/>
          <w:color w:val="auto"/>
          <w:sz w:val="28"/>
          <w:szCs w:val="28"/>
        </w:rPr>
        <w:t xml:space="preserve"> 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表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3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：</w:t>
      </w:r>
      <w:r w:rsidRPr="00717708">
        <w:rPr>
          <w:rFonts w:ascii="Times New Roman" w:eastAsia="黑体" w:hAnsi="Times New Roman" w:cs="Times New Roman"/>
          <w:color w:val="auto"/>
          <w:sz w:val="28"/>
          <w:szCs w:val="28"/>
        </w:rPr>
        <w:t>administrator</w:t>
      </w:r>
      <w:bookmarkEnd w:id="119"/>
    </w:p>
    <w:p w14:paraId="7935451A" w14:textId="77777777" w:rsidR="00BC4392" w:rsidRDefault="00BC4392" w:rsidP="00BC4392"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表结构</w:t>
      </w:r>
      <w:r w:rsidRPr="008E408A">
        <w:rPr>
          <w:rFonts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5.3.3-1</w:t>
      </w:r>
      <w:r>
        <w:rPr>
          <w:rFonts w:ascii="Times New Roman" w:hAnsi="Times New Roman" w:cs="Times New Roman" w:hint="eastAsia"/>
          <w:sz w:val="24"/>
          <w:szCs w:val="24"/>
        </w:rPr>
        <w:t>所示，这个表描述了管理员的</w:t>
      </w:r>
      <w:r>
        <w:rPr>
          <w:rFonts w:ascii="Times New Roman" w:hAnsi="Times New Roman" w:cs="Times New Roman"/>
          <w:sz w:val="24"/>
          <w:szCs w:val="24"/>
        </w:rPr>
        <w:t>基本信息</w:t>
      </w:r>
      <w:r>
        <w:rPr>
          <w:rFonts w:ascii="Times New Roman" w:hAnsi="Times New Roman" w:cs="Times New Roman" w:hint="eastAsia"/>
          <w:sz w:val="24"/>
          <w:szCs w:val="24"/>
        </w:rPr>
        <w:t>，包括用户名，</w:t>
      </w:r>
      <w:r>
        <w:rPr>
          <w:rFonts w:ascii="Times New Roman" w:hAnsi="Times New Roman" w:cs="Times New Roman"/>
          <w:sz w:val="24"/>
          <w:szCs w:val="24"/>
        </w:rPr>
        <w:t>密码等。</w:t>
      </w:r>
    </w:p>
    <w:p w14:paraId="0BA9009E" w14:textId="77777777" w:rsidR="00BC4392" w:rsidRPr="00E76A3C" w:rsidRDefault="00BC4392" w:rsidP="00BC4392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宋体" w:hAnsi="宋体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E76A3C">
        <w:rPr>
          <w:rFonts w:ascii="宋体" w:hAnsi="宋体" w:cs="Times New Roman" w:hint="eastAsia"/>
          <w:sz w:val="18"/>
          <w:szCs w:val="18"/>
        </w:rPr>
        <w:t xml:space="preserve"> 表</w:t>
      </w:r>
      <w:r>
        <w:rPr>
          <w:rFonts w:ascii="宋体" w:hAnsi="宋体" w:cs="Times New Roman" w:hint="eastAsia"/>
          <w:sz w:val="18"/>
          <w:szCs w:val="18"/>
        </w:rPr>
        <w:t>5.3.3</w:t>
      </w:r>
      <w:r>
        <w:rPr>
          <w:rFonts w:ascii="宋体" w:hAnsi="宋体" w:cs="Times New Roman"/>
          <w:sz w:val="18"/>
          <w:szCs w:val="18"/>
        </w:rPr>
        <w:t>-1</w:t>
      </w:r>
      <w:r w:rsidRPr="00E76A3C">
        <w:rPr>
          <w:rFonts w:ascii="宋体" w:hAnsi="宋体" w:cs="Times New Roman" w:hint="eastAsia"/>
          <w:sz w:val="18"/>
          <w:szCs w:val="18"/>
        </w:rPr>
        <w:t xml:space="preserve">    </w:t>
      </w:r>
      <w:r>
        <w:rPr>
          <w:rFonts w:ascii="宋体" w:hAnsi="宋体"/>
          <w:sz w:val="18"/>
          <w:szCs w:val="18"/>
        </w:rPr>
        <w:t>administrator</w:t>
      </w:r>
      <w:r w:rsidRPr="00E76A3C">
        <w:rPr>
          <w:rFonts w:ascii="宋体" w:hAnsi="宋体" w:hint="eastAsia"/>
          <w:sz w:val="18"/>
          <w:szCs w:val="18"/>
        </w:rPr>
        <w:t>表</w:t>
      </w:r>
    </w:p>
    <w:tbl>
      <w:tblPr>
        <w:tblStyle w:val="aff5"/>
        <w:tblW w:w="0" w:type="auto"/>
        <w:jc w:val="center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ook w:val="04A0" w:firstRow="1" w:lastRow="0" w:firstColumn="1" w:lastColumn="0" w:noHBand="0" w:noVBand="1"/>
      </w:tblPr>
      <w:tblGrid>
        <w:gridCol w:w="1855"/>
        <w:gridCol w:w="1984"/>
        <w:gridCol w:w="1180"/>
        <w:gridCol w:w="1655"/>
      </w:tblGrid>
      <w:tr w:rsidR="00BC4392" w14:paraId="026BCB07" w14:textId="77777777" w:rsidTr="00D539B6">
        <w:trPr>
          <w:trHeight w:val="531"/>
          <w:jc w:val="center"/>
        </w:trPr>
        <w:tc>
          <w:tcPr>
            <w:tcW w:w="1855" w:type="dxa"/>
            <w:shd w:val="clear" w:color="auto" w:fill="000066"/>
          </w:tcPr>
          <w:p w14:paraId="6D895EC6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984" w:type="dxa"/>
            <w:shd w:val="clear" w:color="auto" w:fill="000066"/>
          </w:tcPr>
          <w:p w14:paraId="4A05C6AB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 w14:paraId="5AA367F5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 w14:paraId="49D81A0A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备注</w:t>
            </w:r>
          </w:p>
        </w:tc>
      </w:tr>
      <w:tr w:rsidR="00BC4392" w14:paraId="55DD9B05" w14:textId="77777777" w:rsidTr="00D539B6">
        <w:trPr>
          <w:jc w:val="center"/>
        </w:trPr>
        <w:tc>
          <w:tcPr>
            <w:tcW w:w="1855" w:type="dxa"/>
            <w:vAlign w:val="center"/>
          </w:tcPr>
          <w:p w14:paraId="7C587367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 w14:paraId="68502889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 w14:paraId="662FF2BF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58808791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inorBidi" w:hint="eastAsia"/>
                <w:sz w:val="18"/>
                <w:szCs w:val="18"/>
              </w:rPr>
              <w:t>主键</w:t>
            </w:r>
          </w:p>
        </w:tc>
      </w:tr>
      <w:tr w:rsidR="00BC4392" w14:paraId="146DE3D3" w14:textId="77777777" w:rsidTr="00D539B6">
        <w:trPr>
          <w:jc w:val="center"/>
        </w:trPr>
        <w:tc>
          <w:tcPr>
            <w:tcW w:w="1855" w:type="dxa"/>
            <w:vAlign w:val="center"/>
          </w:tcPr>
          <w:p w14:paraId="3190E463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用户名</w:t>
            </w:r>
          </w:p>
        </w:tc>
        <w:tc>
          <w:tcPr>
            <w:tcW w:w="1984" w:type="dxa"/>
          </w:tcPr>
          <w:p w14:paraId="1E966E14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 xml:space="preserve">character 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(45)</w:t>
            </w:r>
          </w:p>
        </w:tc>
        <w:tc>
          <w:tcPr>
            <w:tcW w:w="1180" w:type="dxa"/>
          </w:tcPr>
          <w:p w14:paraId="0C09AD04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6A3F2B52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C4392" w14:paraId="554B279C" w14:textId="77777777" w:rsidTr="00D539B6">
        <w:trPr>
          <w:jc w:val="center"/>
        </w:trPr>
        <w:tc>
          <w:tcPr>
            <w:tcW w:w="1855" w:type="dxa"/>
            <w:vAlign w:val="center"/>
          </w:tcPr>
          <w:p w14:paraId="56C9D2DE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346D">
              <w:rPr>
                <w:rFonts w:asciiTheme="majorEastAsia" w:eastAsiaTheme="majorEastAsia" w:hAnsiTheme="majorEastAsia" w:hint="eastAsia"/>
                <w:sz w:val="18"/>
                <w:szCs w:val="18"/>
              </w:rPr>
              <w:t>密码</w:t>
            </w:r>
          </w:p>
        </w:tc>
        <w:tc>
          <w:tcPr>
            <w:tcW w:w="1984" w:type="dxa"/>
          </w:tcPr>
          <w:p w14:paraId="17AB77DA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 xml:space="preserve">character 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(45)</w:t>
            </w:r>
          </w:p>
        </w:tc>
        <w:tc>
          <w:tcPr>
            <w:tcW w:w="1180" w:type="dxa"/>
          </w:tcPr>
          <w:p w14:paraId="28219A92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2C33AB9B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14:paraId="3F3B5E65" w14:textId="77777777" w:rsidR="00BC4392" w:rsidRDefault="00BC4392" w:rsidP="00BC4392"/>
    <w:p w14:paraId="63A1108C" w14:textId="77777777" w:rsidR="00BC4392" w:rsidRPr="00717708" w:rsidRDefault="00BC4392" w:rsidP="00BC4392">
      <w:pPr>
        <w:pStyle w:val="32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120" w:name="_Toc452913281"/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5.3.4</w:t>
      </w:r>
      <w:r w:rsidRPr="00717708">
        <w:rPr>
          <w:rFonts w:ascii="Times New Roman" w:eastAsia="黑体" w:hAnsi="Times New Roman" w:cs="Times New Roman"/>
          <w:color w:val="auto"/>
          <w:sz w:val="28"/>
          <w:szCs w:val="28"/>
        </w:rPr>
        <w:t xml:space="preserve"> 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表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4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：</w:t>
      </w:r>
      <w:r w:rsidRPr="00717708">
        <w:rPr>
          <w:rFonts w:ascii="Times New Roman" w:eastAsia="黑体" w:hAnsi="Times New Roman" w:cs="Times New Roman"/>
          <w:color w:val="auto"/>
          <w:sz w:val="28"/>
          <w:szCs w:val="28"/>
        </w:rPr>
        <w:t>comment</w:t>
      </w:r>
      <w:bookmarkEnd w:id="120"/>
    </w:p>
    <w:p w14:paraId="3504AC1E" w14:textId="77777777" w:rsidR="00BC4392" w:rsidRDefault="00BC4392" w:rsidP="00BC4392"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表结构</w:t>
      </w:r>
      <w:r w:rsidRPr="008E408A">
        <w:rPr>
          <w:rFonts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5.3.4-1</w:t>
      </w:r>
      <w:r>
        <w:rPr>
          <w:rFonts w:ascii="Times New Roman" w:hAnsi="Times New Roman" w:cs="Times New Roman" w:hint="eastAsia"/>
          <w:sz w:val="24"/>
          <w:szCs w:val="24"/>
        </w:rPr>
        <w:t>所示，这个表描述了用户发布的评论消息，包括用户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，评论内容，所评消息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等。</w:t>
      </w:r>
    </w:p>
    <w:p w14:paraId="0F4BCBE6" w14:textId="77777777" w:rsidR="00BC4392" w:rsidRPr="00E76A3C" w:rsidRDefault="00BC4392" w:rsidP="00BC4392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宋体" w:hAnsi="宋体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E76A3C">
        <w:rPr>
          <w:rFonts w:ascii="宋体" w:hAnsi="宋体" w:cs="Times New Roman" w:hint="eastAsia"/>
          <w:sz w:val="18"/>
          <w:szCs w:val="18"/>
        </w:rPr>
        <w:t xml:space="preserve"> 表</w:t>
      </w:r>
      <w:r>
        <w:rPr>
          <w:rFonts w:ascii="宋体" w:hAnsi="宋体" w:cs="Times New Roman" w:hint="eastAsia"/>
          <w:sz w:val="18"/>
          <w:szCs w:val="18"/>
        </w:rPr>
        <w:t>5.3.4</w:t>
      </w:r>
      <w:r>
        <w:rPr>
          <w:rFonts w:ascii="宋体" w:hAnsi="宋体" w:cs="Times New Roman"/>
          <w:sz w:val="18"/>
          <w:szCs w:val="18"/>
        </w:rPr>
        <w:t>-1</w:t>
      </w:r>
      <w:r w:rsidRPr="00E76A3C">
        <w:rPr>
          <w:rFonts w:ascii="宋体" w:hAnsi="宋体" w:cs="Times New Roman" w:hint="eastAsia"/>
          <w:sz w:val="18"/>
          <w:szCs w:val="18"/>
        </w:rPr>
        <w:t xml:space="preserve">    </w:t>
      </w:r>
      <w:r>
        <w:rPr>
          <w:rFonts w:ascii="宋体" w:hAnsi="宋体"/>
          <w:sz w:val="18"/>
          <w:szCs w:val="18"/>
        </w:rPr>
        <w:t>comment</w:t>
      </w:r>
      <w:r w:rsidRPr="00E76A3C">
        <w:rPr>
          <w:rFonts w:ascii="宋体" w:hAnsi="宋体" w:hint="eastAsia"/>
          <w:sz w:val="18"/>
          <w:szCs w:val="18"/>
        </w:rPr>
        <w:t>表</w:t>
      </w:r>
    </w:p>
    <w:tbl>
      <w:tblPr>
        <w:tblStyle w:val="aff5"/>
        <w:tblW w:w="0" w:type="auto"/>
        <w:jc w:val="center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ook w:val="04A0" w:firstRow="1" w:lastRow="0" w:firstColumn="1" w:lastColumn="0" w:noHBand="0" w:noVBand="1"/>
      </w:tblPr>
      <w:tblGrid>
        <w:gridCol w:w="1855"/>
        <w:gridCol w:w="1984"/>
        <w:gridCol w:w="1180"/>
        <w:gridCol w:w="1655"/>
      </w:tblGrid>
      <w:tr w:rsidR="00BC4392" w14:paraId="6D1DDD04" w14:textId="77777777" w:rsidTr="00D539B6">
        <w:trPr>
          <w:trHeight w:val="531"/>
          <w:jc w:val="center"/>
        </w:trPr>
        <w:tc>
          <w:tcPr>
            <w:tcW w:w="1855" w:type="dxa"/>
            <w:shd w:val="clear" w:color="auto" w:fill="000066"/>
          </w:tcPr>
          <w:p w14:paraId="69D9F797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984" w:type="dxa"/>
            <w:shd w:val="clear" w:color="auto" w:fill="000066"/>
          </w:tcPr>
          <w:p w14:paraId="69FC4F2B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 w14:paraId="0F76135E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 w14:paraId="3FD1C275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备注</w:t>
            </w:r>
          </w:p>
        </w:tc>
      </w:tr>
      <w:tr w:rsidR="00BC4392" w14:paraId="7A863CD5" w14:textId="77777777" w:rsidTr="00D539B6">
        <w:trPr>
          <w:jc w:val="center"/>
        </w:trPr>
        <w:tc>
          <w:tcPr>
            <w:tcW w:w="1855" w:type="dxa"/>
            <w:vAlign w:val="center"/>
          </w:tcPr>
          <w:p w14:paraId="2DB4CC7A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 w14:paraId="0C153F10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 w14:paraId="2620FB04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5A4A96C0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inorBidi" w:hint="eastAsia"/>
                <w:sz w:val="18"/>
                <w:szCs w:val="18"/>
              </w:rPr>
              <w:t>主键</w:t>
            </w:r>
          </w:p>
        </w:tc>
      </w:tr>
      <w:tr w:rsidR="00BC4392" w14:paraId="2EC189FD" w14:textId="77777777" w:rsidTr="00D539B6">
        <w:trPr>
          <w:jc w:val="center"/>
        </w:trPr>
        <w:tc>
          <w:tcPr>
            <w:tcW w:w="1855" w:type="dxa"/>
            <w:vAlign w:val="center"/>
          </w:tcPr>
          <w:p w14:paraId="0AD8A59A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用户ID</w:t>
            </w:r>
          </w:p>
        </w:tc>
        <w:tc>
          <w:tcPr>
            <w:tcW w:w="1984" w:type="dxa"/>
          </w:tcPr>
          <w:p w14:paraId="3455BFEA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>integer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</w:p>
        </w:tc>
        <w:tc>
          <w:tcPr>
            <w:tcW w:w="1180" w:type="dxa"/>
          </w:tcPr>
          <w:p w14:paraId="58B04BF9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7E5F72BC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C4392" w14:paraId="6164A421" w14:textId="77777777" w:rsidTr="00D539B6">
        <w:trPr>
          <w:jc w:val="center"/>
        </w:trPr>
        <w:tc>
          <w:tcPr>
            <w:tcW w:w="1855" w:type="dxa"/>
            <w:vAlign w:val="center"/>
          </w:tcPr>
          <w:p w14:paraId="51D773C5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内容</w:t>
            </w:r>
          </w:p>
        </w:tc>
        <w:tc>
          <w:tcPr>
            <w:tcW w:w="1984" w:type="dxa"/>
          </w:tcPr>
          <w:p w14:paraId="518123A2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 xml:space="preserve">character 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(45)</w:t>
            </w:r>
          </w:p>
        </w:tc>
        <w:tc>
          <w:tcPr>
            <w:tcW w:w="1180" w:type="dxa"/>
          </w:tcPr>
          <w:p w14:paraId="6240DA3D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6D012E93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C4392" w14:paraId="78942075" w14:textId="77777777" w:rsidTr="00D539B6">
        <w:trPr>
          <w:jc w:val="center"/>
        </w:trPr>
        <w:tc>
          <w:tcPr>
            <w:tcW w:w="1855" w:type="dxa"/>
            <w:vAlign w:val="center"/>
          </w:tcPr>
          <w:p w14:paraId="6CF96106" w14:textId="77777777" w:rsidR="00BC4392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消息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 w14:paraId="360C179F" w14:textId="77777777" w:rsidR="00BC4392" w:rsidRPr="00925486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 w14:paraId="08F2ECBB" w14:textId="77777777" w:rsidR="00BC4392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6A707DB9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14:paraId="65AE2B2D" w14:textId="77777777" w:rsidR="00BC4392" w:rsidRDefault="00BC4392" w:rsidP="00BC4392"/>
    <w:p w14:paraId="65BB5528" w14:textId="77777777" w:rsidR="00BC4392" w:rsidRPr="00717708" w:rsidRDefault="00BC4392" w:rsidP="00BC4392">
      <w:pPr>
        <w:pStyle w:val="32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121" w:name="_Toc452913282"/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5.3.5</w:t>
      </w:r>
      <w:r w:rsidRPr="00717708">
        <w:rPr>
          <w:rFonts w:ascii="Times New Roman" w:eastAsia="黑体" w:hAnsi="Times New Roman" w:cs="Times New Roman"/>
          <w:color w:val="auto"/>
          <w:sz w:val="28"/>
          <w:szCs w:val="28"/>
        </w:rPr>
        <w:t xml:space="preserve"> 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表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：</w:t>
      </w:r>
      <w:r w:rsidRPr="00717708">
        <w:rPr>
          <w:rFonts w:ascii="Times New Roman" w:eastAsia="黑体" w:hAnsi="Times New Roman" w:cs="Times New Roman"/>
          <w:color w:val="auto"/>
          <w:sz w:val="28"/>
          <w:szCs w:val="28"/>
        </w:rPr>
        <w:t>friend</w:t>
      </w:r>
      <w:bookmarkEnd w:id="121"/>
    </w:p>
    <w:p w14:paraId="5EBECA61" w14:textId="77777777" w:rsidR="00BC4392" w:rsidRDefault="00BC4392" w:rsidP="00BC4392"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表结构</w:t>
      </w:r>
      <w:r w:rsidRPr="008E408A">
        <w:rPr>
          <w:rFonts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5.3.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-1</w:t>
      </w:r>
      <w:r>
        <w:rPr>
          <w:rFonts w:ascii="Times New Roman" w:hAnsi="Times New Roman" w:cs="Times New Roman" w:hint="eastAsia"/>
          <w:sz w:val="24"/>
          <w:szCs w:val="24"/>
        </w:rPr>
        <w:t>所示，这个表描述了用户的</w:t>
      </w:r>
      <w:r>
        <w:rPr>
          <w:rFonts w:ascii="Times New Roman" w:hAnsi="Times New Roman" w:cs="Times New Roman"/>
          <w:sz w:val="24"/>
          <w:szCs w:val="24"/>
        </w:rPr>
        <w:t>好友信息</w:t>
      </w:r>
      <w:r>
        <w:rPr>
          <w:rFonts w:ascii="Times New Roman" w:hAnsi="Times New Roman" w:cs="Times New Roman" w:hint="eastAsia"/>
          <w:sz w:val="24"/>
          <w:szCs w:val="24"/>
        </w:rPr>
        <w:t>，包括双方用户的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等。</w:t>
      </w:r>
    </w:p>
    <w:p w14:paraId="5866C5D3" w14:textId="77777777" w:rsidR="00BC4392" w:rsidRPr="00E76A3C" w:rsidRDefault="00BC4392" w:rsidP="00BC4392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宋体" w:hAnsi="宋体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E76A3C">
        <w:rPr>
          <w:rFonts w:ascii="宋体" w:hAnsi="宋体" w:cs="Times New Roman" w:hint="eastAsia"/>
          <w:sz w:val="18"/>
          <w:szCs w:val="18"/>
        </w:rPr>
        <w:t xml:space="preserve"> 表</w:t>
      </w:r>
      <w:r>
        <w:rPr>
          <w:rFonts w:ascii="宋体" w:hAnsi="宋体" w:cs="Times New Roman" w:hint="eastAsia"/>
          <w:sz w:val="18"/>
          <w:szCs w:val="18"/>
        </w:rPr>
        <w:t>5.3.5</w:t>
      </w:r>
      <w:r>
        <w:rPr>
          <w:rFonts w:ascii="宋体" w:hAnsi="宋体" w:cs="Times New Roman"/>
          <w:sz w:val="18"/>
          <w:szCs w:val="18"/>
        </w:rPr>
        <w:t>-1</w:t>
      </w:r>
      <w:r w:rsidRPr="00E76A3C">
        <w:rPr>
          <w:rFonts w:ascii="宋体" w:hAnsi="宋体" w:cs="Times New Roman" w:hint="eastAsia"/>
          <w:sz w:val="18"/>
          <w:szCs w:val="18"/>
        </w:rPr>
        <w:t xml:space="preserve">    </w:t>
      </w:r>
      <w:r>
        <w:rPr>
          <w:rFonts w:ascii="宋体" w:hAnsi="宋体"/>
          <w:sz w:val="18"/>
          <w:szCs w:val="18"/>
        </w:rPr>
        <w:t>friend</w:t>
      </w:r>
      <w:r w:rsidRPr="00E76A3C">
        <w:rPr>
          <w:rFonts w:ascii="宋体" w:hAnsi="宋体" w:hint="eastAsia"/>
          <w:sz w:val="18"/>
          <w:szCs w:val="18"/>
        </w:rPr>
        <w:t>表</w:t>
      </w:r>
    </w:p>
    <w:tbl>
      <w:tblPr>
        <w:tblStyle w:val="aff5"/>
        <w:tblW w:w="0" w:type="auto"/>
        <w:jc w:val="center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ook w:val="04A0" w:firstRow="1" w:lastRow="0" w:firstColumn="1" w:lastColumn="0" w:noHBand="0" w:noVBand="1"/>
      </w:tblPr>
      <w:tblGrid>
        <w:gridCol w:w="1855"/>
        <w:gridCol w:w="1984"/>
        <w:gridCol w:w="1180"/>
        <w:gridCol w:w="1655"/>
      </w:tblGrid>
      <w:tr w:rsidR="00BC4392" w14:paraId="77181F79" w14:textId="77777777" w:rsidTr="00D539B6">
        <w:trPr>
          <w:trHeight w:val="531"/>
          <w:jc w:val="center"/>
        </w:trPr>
        <w:tc>
          <w:tcPr>
            <w:tcW w:w="1855" w:type="dxa"/>
            <w:shd w:val="clear" w:color="auto" w:fill="000066"/>
          </w:tcPr>
          <w:p w14:paraId="79C020A4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984" w:type="dxa"/>
            <w:shd w:val="clear" w:color="auto" w:fill="000066"/>
          </w:tcPr>
          <w:p w14:paraId="5AB1307B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 w14:paraId="5A9DD718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 w14:paraId="74518995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备注</w:t>
            </w:r>
          </w:p>
        </w:tc>
      </w:tr>
      <w:tr w:rsidR="00BC4392" w14:paraId="4700D47D" w14:textId="77777777" w:rsidTr="00D539B6">
        <w:trPr>
          <w:jc w:val="center"/>
        </w:trPr>
        <w:tc>
          <w:tcPr>
            <w:tcW w:w="1855" w:type="dxa"/>
            <w:vAlign w:val="center"/>
          </w:tcPr>
          <w:p w14:paraId="737C5905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 w14:paraId="046FFC99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 w14:paraId="573A1CB9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6B6CC650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inorBidi" w:hint="eastAsia"/>
                <w:sz w:val="18"/>
                <w:szCs w:val="18"/>
              </w:rPr>
              <w:t>主键</w:t>
            </w:r>
          </w:p>
        </w:tc>
      </w:tr>
      <w:tr w:rsidR="00BC4392" w14:paraId="7F6516C4" w14:textId="77777777" w:rsidTr="00D539B6">
        <w:trPr>
          <w:jc w:val="center"/>
        </w:trPr>
        <w:tc>
          <w:tcPr>
            <w:tcW w:w="1855" w:type="dxa"/>
            <w:vAlign w:val="center"/>
          </w:tcPr>
          <w:p w14:paraId="05E488C5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用户1ID</w:t>
            </w:r>
          </w:p>
        </w:tc>
        <w:tc>
          <w:tcPr>
            <w:tcW w:w="1984" w:type="dxa"/>
          </w:tcPr>
          <w:p w14:paraId="2B5F9A60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>integer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</w:p>
        </w:tc>
        <w:tc>
          <w:tcPr>
            <w:tcW w:w="1180" w:type="dxa"/>
          </w:tcPr>
          <w:p w14:paraId="0DB2202E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05894D3F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C4392" w14:paraId="453010BE" w14:textId="77777777" w:rsidTr="00D539B6">
        <w:trPr>
          <w:jc w:val="center"/>
        </w:trPr>
        <w:tc>
          <w:tcPr>
            <w:tcW w:w="1855" w:type="dxa"/>
            <w:vAlign w:val="center"/>
          </w:tcPr>
          <w:p w14:paraId="642755D6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用户2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 w14:paraId="5414DDAA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 w14:paraId="3F88A451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78147DEE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14:paraId="5FFF1779" w14:textId="77777777" w:rsidR="00BC4392" w:rsidRDefault="00BC4392" w:rsidP="00BC4392"/>
    <w:p w14:paraId="58345D9D" w14:textId="77777777" w:rsidR="00BC4392" w:rsidRPr="00717708" w:rsidRDefault="00BC4392" w:rsidP="00BC4392">
      <w:pPr>
        <w:pStyle w:val="32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122" w:name="_Toc452913283"/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5.3.6</w:t>
      </w:r>
      <w:r w:rsidRPr="00717708">
        <w:rPr>
          <w:rFonts w:ascii="Times New Roman" w:eastAsia="黑体" w:hAnsi="Times New Roman" w:cs="Times New Roman"/>
          <w:color w:val="auto"/>
          <w:sz w:val="28"/>
          <w:szCs w:val="28"/>
        </w:rPr>
        <w:t xml:space="preserve"> 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表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6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：</w:t>
      </w:r>
      <w:r w:rsidRPr="00717708">
        <w:rPr>
          <w:rFonts w:ascii="Times New Roman" w:eastAsia="黑体" w:hAnsi="Times New Roman" w:cs="Times New Roman"/>
          <w:color w:val="auto"/>
          <w:sz w:val="28"/>
          <w:szCs w:val="28"/>
        </w:rPr>
        <w:t>member</w:t>
      </w:r>
      <w:bookmarkEnd w:id="122"/>
    </w:p>
    <w:p w14:paraId="6BF83603" w14:textId="77777777" w:rsidR="00BC4392" w:rsidRDefault="00BC4392" w:rsidP="00BC4392"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表结构</w:t>
      </w:r>
      <w:r w:rsidRPr="008E408A">
        <w:rPr>
          <w:rFonts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5.3.6-1</w:t>
      </w:r>
      <w:r>
        <w:rPr>
          <w:rFonts w:ascii="Times New Roman" w:hAnsi="Times New Roman" w:cs="Times New Roman" w:hint="eastAsia"/>
          <w:sz w:val="24"/>
          <w:szCs w:val="24"/>
        </w:rPr>
        <w:t>所示，这个表描述了用户的家庭成员</w:t>
      </w:r>
      <w:r>
        <w:rPr>
          <w:rFonts w:ascii="Times New Roman" w:hAnsi="Times New Roman" w:cs="Times New Roman"/>
          <w:sz w:val="24"/>
          <w:szCs w:val="24"/>
        </w:rPr>
        <w:t>信息</w:t>
      </w:r>
      <w:r>
        <w:rPr>
          <w:rFonts w:ascii="Times New Roman" w:hAnsi="Times New Roman" w:cs="Times New Roman" w:hint="eastAsia"/>
          <w:sz w:val="24"/>
          <w:szCs w:val="24"/>
        </w:rPr>
        <w:t>，包括关系</w:t>
      </w:r>
      <w:r>
        <w:rPr>
          <w:rFonts w:ascii="Times New Roman" w:hAnsi="Times New Roman" w:cs="Times New Roman"/>
          <w:sz w:val="24"/>
          <w:szCs w:val="24"/>
        </w:rPr>
        <w:t>、排行、</w:t>
      </w:r>
      <w:r>
        <w:rPr>
          <w:rFonts w:ascii="Times New Roman" w:hAnsi="Times New Roman" w:cs="Times New Roman" w:hint="eastAsia"/>
          <w:sz w:val="24"/>
          <w:szCs w:val="24"/>
        </w:rPr>
        <w:t>生日</w:t>
      </w:r>
      <w:r>
        <w:rPr>
          <w:rFonts w:ascii="Times New Roman" w:hAnsi="Times New Roman" w:cs="Times New Roman"/>
          <w:sz w:val="24"/>
          <w:szCs w:val="24"/>
        </w:rPr>
        <w:t>、出生地、</w:t>
      </w:r>
      <w:r>
        <w:rPr>
          <w:rFonts w:ascii="Times New Roman" w:hAnsi="Times New Roman" w:cs="Times New Roman"/>
          <w:sz w:val="24"/>
          <w:szCs w:val="24"/>
        </w:rPr>
        <w:t>firstname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lastname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性别、</w:t>
      </w:r>
      <w:r>
        <w:rPr>
          <w:rFonts w:ascii="Times New Roman" w:hAnsi="Times New Roman" w:cs="Times New Roman"/>
          <w:sz w:val="24"/>
          <w:szCs w:val="24"/>
        </w:rPr>
        <w:t>用户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等。</w:t>
      </w:r>
    </w:p>
    <w:p w14:paraId="2C3CF319" w14:textId="77777777" w:rsidR="00BC4392" w:rsidRPr="00284978" w:rsidRDefault="00BC4392" w:rsidP="00BC4392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宋体" w:hAnsi="宋体"/>
          <w:sz w:val="18"/>
          <w:szCs w:val="18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E76A3C">
        <w:rPr>
          <w:rFonts w:ascii="宋体" w:hAnsi="宋体" w:cs="Times New Roman" w:hint="eastAsia"/>
          <w:sz w:val="18"/>
          <w:szCs w:val="18"/>
        </w:rPr>
        <w:t xml:space="preserve"> 表</w:t>
      </w:r>
      <w:r>
        <w:rPr>
          <w:rFonts w:ascii="宋体" w:hAnsi="宋体" w:cs="Times New Roman" w:hint="eastAsia"/>
          <w:sz w:val="18"/>
          <w:szCs w:val="18"/>
        </w:rPr>
        <w:t>5.3.6</w:t>
      </w:r>
      <w:r>
        <w:rPr>
          <w:rFonts w:ascii="宋体" w:hAnsi="宋体" w:cs="Times New Roman"/>
          <w:sz w:val="18"/>
          <w:szCs w:val="18"/>
        </w:rPr>
        <w:t>-1</w:t>
      </w:r>
      <w:r w:rsidRPr="00E76A3C">
        <w:rPr>
          <w:rFonts w:ascii="宋体" w:hAnsi="宋体" w:cs="Times New Roman" w:hint="eastAsia"/>
          <w:sz w:val="18"/>
          <w:szCs w:val="18"/>
        </w:rPr>
        <w:t xml:space="preserve">    </w:t>
      </w:r>
      <w:r>
        <w:rPr>
          <w:rFonts w:ascii="宋体" w:hAnsi="宋体"/>
          <w:sz w:val="18"/>
          <w:szCs w:val="18"/>
        </w:rPr>
        <w:t>member</w:t>
      </w:r>
      <w:r w:rsidRPr="00E76A3C">
        <w:rPr>
          <w:rFonts w:ascii="宋体" w:hAnsi="宋体" w:hint="eastAsia"/>
          <w:sz w:val="18"/>
          <w:szCs w:val="18"/>
        </w:rPr>
        <w:t>表</w:t>
      </w:r>
    </w:p>
    <w:tbl>
      <w:tblPr>
        <w:tblStyle w:val="aff5"/>
        <w:tblW w:w="0" w:type="auto"/>
        <w:jc w:val="center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ook w:val="04A0" w:firstRow="1" w:lastRow="0" w:firstColumn="1" w:lastColumn="0" w:noHBand="0" w:noVBand="1"/>
      </w:tblPr>
      <w:tblGrid>
        <w:gridCol w:w="1855"/>
        <w:gridCol w:w="1984"/>
        <w:gridCol w:w="1180"/>
        <w:gridCol w:w="1655"/>
      </w:tblGrid>
      <w:tr w:rsidR="00BC4392" w14:paraId="7D999816" w14:textId="77777777" w:rsidTr="00D539B6">
        <w:trPr>
          <w:trHeight w:val="531"/>
          <w:jc w:val="center"/>
        </w:trPr>
        <w:tc>
          <w:tcPr>
            <w:tcW w:w="1855" w:type="dxa"/>
            <w:shd w:val="clear" w:color="auto" w:fill="000066"/>
          </w:tcPr>
          <w:p w14:paraId="3946D009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984" w:type="dxa"/>
            <w:shd w:val="clear" w:color="auto" w:fill="000066"/>
          </w:tcPr>
          <w:p w14:paraId="6CA7CDD2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 w14:paraId="7C8FE859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 w14:paraId="37D1904C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备注</w:t>
            </w:r>
          </w:p>
        </w:tc>
      </w:tr>
      <w:tr w:rsidR="00BC4392" w14:paraId="6847792F" w14:textId="77777777" w:rsidTr="00D539B6">
        <w:trPr>
          <w:jc w:val="center"/>
        </w:trPr>
        <w:tc>
          <w:tcPr>
            <w:tcW w:w="1855" w:type="dxa"/>
            <w:vAlign w:val="center"/>
          </w:tcPr>
          <w:p w14:paraId="086C7417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ID</w:t>
            </w:r>
          </w:p>
        </w:tc>
        <w:tc>
          <w:tcPr>
            <w:tcW w:w="1984" w:type="dxa"/>
          </w:tcPr>
          <w:p w14:paraId="43AE3FA4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 w14:paraId="0ECC53A4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4FB184FB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inorBidi" w:hint="eastAsia"/>
                <w:sz w:val="18"/>
                <w:szCs w:val="18"/>
              </w:rPr>
              <w:t>主键</w:t>
            </w:r>
          </w:p>
        </w:tc>
      </w:tr>
      <w:tr w:rsidR="00BC4392" w14:paraId="11A5D6E1" w14:textId="77777777" w:rsidTr="00D539B6">
        <w:trPr>
          <w:jc w:val="center"/>
        </w:trPr>
        <w:tc>
          <w:tcPr>
            <w:tcW w:w="1855" w:type="dxa"/>
            <w:vAlign w:val="center"/>
          </w:tcPr>
          <w:p w14:paraId="1900DE69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排行</w:t>
            </w:r>
          </w:p>
        </w:tc>
        <w:tc>
          <w:tcPr>
            <w:tcW w:w="1984" w:type="dxa"/>
          </w:tcPr>
          <w:p w14:paraId="51612FEB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 xml:space="preserve">character 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(45)</w:t>
            </w:r>
          </w:p>
        </w:tc>
        <w:tc>
          <w:tcPr>
            <w:tcW w:w="1180" w:type="dxa"/>
          </w:tcPr>
          <w:p w14:paraId="1878390B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57311956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C4392" w14:paraId="32FD9876" w14:textId="77777777" w:rsidTr="00D539B6">
        <w:trPr>
          <w:jc w:val="center"/>
        </w:trPr>
        <w:tc>
          <w:tcPr>
            <w:tcW w:w="1855" w:type="dxa"/>
            <w:vAlign w:val="center"/>
          </w:tcPr>
          <w:p w14:paraId="22313907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生日</w:t>
            </w:r>
          </w:p>
        </w:tc>
        <w:tc>
          <w:tcPr>
            <w:tcW w:w="1984" w:type="dxa"/>
          </w:tcPr>
          <w:p w14:paraId="5565795D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D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ate</w:t>
            </w:r>
          </w:p>
        </w:tc>
        <w:tc>
          <w:tcPr>
            <w:tcW w:w="1180" w:type="dxa"/>
          </w:tcPr>
          <w:p w14:paraId="30EDCAFD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2D911C76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C4392" w14:paraId="0C5EA4D9" w14:textId="77777777" w:rsidTr="00D539B6">
        <w:trPr>
          <w:jc w:val="center"/>
        </w:trPr>
        <w:tc>
          <w:tcPr>
            <w:tcW w:w="1855" w:type="dxa"/>
            <w:vAlign w:val="center"/>
          </w:tcPr>
          <w:p w14:paraId="45CEA62E" w14:textId="77777777" w:rsidR="00BC4392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出生地</w:t>
            </w:r>
          </w:p>
        </w:tc>
        <w:tc>
          <w:tcPr>
            <w:tcW w:w="1984" w:type="dxa"/>
          </w:tcPr>
          <w:p w14:paraId="23CA1F36" w14:textId="77777777" w:rsidR="00BC4392" w:rsidRPr="00925486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 xml:space="preserve">character 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(45)</w:t>
            </w:r>
          </w:p>
        </w:tc>
        <w:tc>
          <w:tcPr>
            <w:tcW w:w="1180" w:type="dxa"/>
          </w:tcPr>
          <w:p w14:paraId="1C1C0EB2" w14:textId="77777777" w:rsidR="00BC4392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7B6C7F5A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C4392" w14:paraId="13B4FC22" w14:textId="77777777" w:rsidTr="00D539B6">
        <w:trPr>
          <w:jc w:val="center"/>
        </w:trPr>
        <w:tc>
          <w:tcPr>
            <w:tcW w:w="1855" w:type="dxa"/>
            <w:vAlign w:val="center"/>
          </w:tcPr>
          <w:p w14:paraId="25E6C3C5" w14:textId="77777777" w:rsidR="00BC4392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F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irstname</w:t>
            </w:r>
          </w:p>
        </w:tc>
        <w:tc>
          <w:tcPr>
            <w:tcW w:w="1984" w:type="dxa"/>
          </w:tcPr>
          <w:p w14:paraId="20F1131E" w14:textId="77777777" w:rsidR="00BC4392" w:rsidRPr="00925486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 xml:space="preserve">character 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(45)</w:t>
            </w:r>
          </w:p>
        </w:tc>
        <w:tc>
          <w:tcPr>
            <w:tcW w:w="1180" w:type="dxa"/>
          </w:tcPr>
          <w:p w14:paraId="5B77225D" w14:textId="77777777" w:rsidR="00BC4392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046E3A08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C4392" w14:paraId="5AE2F10D" w14:textId="77777777" w:rsidTr="00D539B6">
        <w:trPr>
          <w:jc w:val="center"/>
        </w:trPr>
        <w:tc>
          <w:tcPr>
            <w:tcW w:w="1855" w:type="dxa"/>
            <w:vAlign w:val="center"/>
          </w:tcPr>
          <w:p w14:paraId="213952CF" w14:textId="77777777" w:rsidR="00BC4392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astname</w:t>
            </w:r>
          </w:p>
        </w:tc>
        <w:tc>
          <w:tcPr>
            <w:tcW w:w="1984" w:type="dxa"/>
          </w:tcPr>
          <w:p w14:paraId="2F2A9A5B" w14:textId="77777777" w:rsidR="00BC4392" w:rsidRPr="00925486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 xml:space="preserve">character 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(45)</w:t>
            </w:r>
          </w:p>
        </w:tc>
        <w:tc>
          <w:tcPr>
            <w:tcW w:w="1180" w:type="dxa"/>
          </w:tcPr>
          <w:p w14:paraId="10704FA8" w14:textId="77777777" w:rsidR="00BC4392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3FAC9528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C4392" w14:paraId="69D99356" w14:textId="77777777" w:rsidTr="00D539B6">
        <w:trPr>
          <w:jc w:val="center"/>
        </w:trPr>
        <w:tc>
          <w:tcPr>
            <w:tcW w:w="1855" w:type="dxa"/>
            <w:vAlign w:val="center"/>
          </w:tcPr>
          <w:p w14:paraId="4F46718A" w14:textId="77777777" w:rsidR="00BC4392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关系</w:t>
            </w:r>
          </w:p>
        </w:tc>
        <w:tc>
          <w:tcPr>
            <w:tcW w:w="1984" w:type="dxa"/>
          </w:tcPr>
          <w:p w14:paraId="5C7E9199" w14:textId="77777777" w:rsidR="00BC4392" w:rsidRPr="00925486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 xml:space="preserve">character 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(45)</w:t>
            </w:r>
          </w:p>
        </w:tc>
        <w:tc>
          <w:tcPr>
            <w:tcW w:w="1180" w:type="dxa"/>
          </w:tcPr>
          <w:p w14:paraId="7EA48BF2" w14:textId="77777777" w:rsidR="00BC4392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0999BC4D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C4392" w14:paraId="1095281F" w14:textId="77777777" w:rsidTr="00D539B6">
        <w:trPr>
          <w:jc w:val="center"/>
        </w:trPr>
        <w:tc>
          <w:tcPr>
            <w:tcW w:w="1855" w:type="dxa"/>
            <w:vAlign w:val="center"/>
          </w:tcPr>
          <w:p w14:paraId="5AF64160" w14:textId="77777777" w:rsidR="00BC4392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 w14:paraId="3436F8BC" w14:textId="77777777" w:rsidR="00BC4392" w:rsidRPr="00925486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 w14:paraId="3BF11D9D" w14:textId="77777777" w:rsidR="00BC4392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2C09D74B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C4392" w14:paraId="4C16CFD1" w14:textId="77777777" w:rsidTr="00D539B6">
        <w:trPr>
          <w:jc w:val="center"/>
        </w:trPr>
        <w:tc>
          <w:tcPr>
            <w:tcW w:w="1855" w:type="dxa"/>
            <w:vAlign w:val="center"/>
          </w:tcPr>
          <w:p w14:paraId="4530F8DD" w14:textId="77777777" w:rsidR="00BC4392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性别</w:t>
            </w:r>
          </w:p>
        </w:tc>
        <w:tc>
          <w:tcPr>
            <w:tcW w:w="1984" w:type="dxa"/>
          </w:tcPr>
          <w:p w14:paraId="02C81AB1" w14:textId="77777777" w:rsidR="00BC4392" w:rsidRPr="00925486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 xml:space="preserve">character 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(45)</w:t>
            </w:r>
          </w:p>
        </w:tc>
        <w:tc>
          <w:tcPr>
            <w:tcW w:w="1180" w:type="dxa"/>
          </w:tcPr>
          <w:p w14:paraId="51B4BB10" w14:textId="77777777" w:rsidR="00BC4392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1655" w:type="dxa"/>
          </w:tcPr>
          <w:p w14:paraId="1D792896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14:paraId="222F7026" w14:textId="77777777" w:rsidR="00BC4392" w:rsidRDefault="00BC4392" w:rsidP="00BC4392"/>
    <w:p w14:paraId="10EE38E0" w14:textId="77777777" w:rsidR="00BC4392" w:rsidRPr="00717708" w:rsidRDefault="00BC4392" w:rsidP="00BC4392">
      <w:pPr>
        <w:pStyle w:val="32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123" w:name="_Toc452913284"/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5.3.7</w:t>
      </w:r>
      <w:r w:rsidRPr="00717708">
        <w:rPr>
          <w:rFonts w:ascii="Times New Roman" w:eastAsia="黑体" w:hAnsi="Times New Roman" w:cs="Times New Roman"/>
          <w:color w:val="auto"/>
          <w:sz w:val="28"/>
          <w:szCs w:val="28"/>
        </w:rPr>
        <w:t xml:space="preserve"> 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表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7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：</w:t>
      </w:r>
      <w:r w:rsidRPr="00717708">
        <w:rPr>
          <w:rFonts w:ascii="Times New Roman" w:eastAsia="黑体" w:hAnsi="Times New Roman" w:cs="Times New Roman"/>
          <w:color w:val="auto"/>
          <w:sz w:val="28"/>
          <w:szCs w:val="28"/>
        </w:rPr>
        <w:t>suggest</w:t>
      </w:r>
      <w:bookmarkEnd w:id="123"/>
    </w:p>
    <w:p w14:paraId="1E089F67" w14:textId="77777777" w:rsidR="00BC4392" w:rsidRDefault="00BC4392" w:rsidP="00BC4392"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suggest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表结构</w:t>
      </w:r>
      <w:r w:rsidRPr="008E408A">
        <w:rPr>
          <w:rFonts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5.3.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-1</w:t>
      </w:r>
      <w:r>
        <w:rPr>
          <w:rFonts w:ascii="Times New Roman" w:hAnsi="Times New Roman" w:cs="Times New Roman" w:hint="eastAsia"/>
          <w:sz w:val="24"/>
          <w:szCs w:val="24"/>
        </w:rPr>
        <w:t>所示，这个表描述了用户上传的意见，包括用户的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文本等。</w:t>
      </w:r>
    </w:p>
    <w:p w14:paraId="4BD7E478" w14:textId="77777777" w:rsidR="00BC4392" w:rsidRPr="00E76A3C" w:rsidRDefault="00BC4392" w:rsidP="00BC4392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宋体" w:hAnsi="宋体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E76A3C">
        <w:rPr>
          <w:rFonts w:ascii="宋体" w:hAnsi="宋体" w:cs="Times New Roman" w:hint="eastAsia"/>
          <w:sz w:val="18"/>
          <w:szCs w:val="18"/>
        </w:rPr>
        <w:t xml:space="preserve"> 表</w:t>
      </w:r>
      <w:r>
        <w:rPr>
          <w:rFonts w:ascii="宋体" w:hAnsi="宋体" w:cs="Times New Roman" w:hint="eastAsia"/>
          <w:sz w:val="18"/>
          <w:szCs w:val="18"/>
        </w:rPr>
        <w:t>5.3.7</w:t>
      </w:r>
      <w:r>
        <w:rPr>
          <w:rFonts w:ascii="宋体" w:hAnsi="宋体" w:cs="Times New Roman"/>
          <w:sz w:val="18"/>
          <w:szCs w:val="18"/>
        </w:rPr>
        <w:t>-1</w:t>
      </w:r>
      <w:r w:rsidRPr="00E76A3C">
        <w:rPr>
          <w:rFonts w:ascii="宋体" w:hAnsi="宋体" w:cs="Times New Roman" w:hint="eastAsia"/>
          <w:sz w:val="18"/>
          <w:szCs w:val="18"/>
        </w:rPr>
        <w:t xml:space="preserve">    </w:t>
      </w:r>
      <w:r>
        <w:rPr>
          <w:rFonts w:ascii="宋体" w:hAnsi="宋体"/>
          <w:sz w:val="18"/>
          <w:szCs w:val="18"/>
        </w:rPr>
        <w:t>suggest</w:t>
      </w:r>
      <w:r w:rsidRPr="00E76A3C">
        <w:rPr>
          <w:rFonts w:ascii="宋体" w:hAnsi="宋体" w:hint="eastAsia"/>
          <w:sz w:val="18"/>
          <w:szCs w:val="18"/>
        </w:rPr>
        <w:t>表</w:t>
      </w:r>
    </w:p>
    <w:tbl>
      <w:tblPr>
        <w:tblStyle w:val="aff5"/>
        <w:tblW w:w="0" w:type="auto"/>
        <w:jc w:val="center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ook w:val="04A0" w:firstRow="1" w:lastRow="0" w:firstColumn="1" w:lastColumn="0" w:noHBand="0" w:noVBand="1"/>
      </w:tblPr>
      <w:tblGrid>
        <w:gridCol w:w="1855"/>
        <w:gridCol w:w="1984"/>
        <w:gridCol w:w="1180"/>
        <w:gridCol w:w="1655"/>
      </w:tblGrid>
      <w:tr w:rsidR="00BC4392" w14:paraId="281EFECA" w14:textId="77777777" w:rsidTr="00D539B6">
        <w:trPr>
          <w:trHeight w:val="531"/>
          <w:jc w:val="center"/>
        </w:trPr>
        <w:tc>
          <w:tcPr>
            <w:tcW w:w="1855" w:type="dxa"/>
            <w:shd w:val="clear" w:color="auto" w:fill="000066"/>
          </w:tcPr>
          <w:p w14:paraId="3464B652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984" w:type="dxa"/>
            <w:shd w:val="clear" w:color="auto" w:fill="000066"/>
          </w:tcPr>
          <w:p w14:paraId="16B342C1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 w14:paraId="7614AD38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 w14:paraId="124625A6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备注</w:t>
            </w:r>
          </w:p>
        </w:tc>
      </w:tr>
      <w:tr w:rsidR="00BC4392" w14:paraId="319159A6" w14:textId="77777777" w:rsidTr="00D539B6">
        <w:trPr>
          <w:jc w:val="center"/>
        </w:trPr>
        <w:tc>
          <w:tcPr>
            <w:tcW w:w="1855" w:type="dxa"/>
            <w:vAlign w:val="center"/>
          </w:tcPr>
          <w:p w14:paraId="482148AD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 w14:paraId="3FEDDEA7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 w14:paraId="2383834A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07506077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inorBidi" w:hint="eastAsia"/>
                <w:sz w:val="18"/>
                <w:szCs w:val="18"/>
              </w:rPr>
              <w:t>主键</w:t>
            </w:r>
          </w:p>
        </w:tc>
      </w:tr>
      <w:tr w:rsidR="00BC4392" w14:paraId="519A4860" w14:textId="77777777" w:rsidTr="00D539B6">
        <w:trPr>
          <w:jc w:val="center"/>
        </w:trPr>
        <w:tc>
          <w:tcPr>
            <w:tcW w:w="1855" w:type="dxa"/>
            <w:vAlign w:val="center"/>
          </w:tcPr>
          <w:p w14:paraId="3028F36C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文本</w:t>
            </w:r>
          </w:p>
        </w:tc>
        <w:tc>
          <w:tcPr>
            <w:tcW w:w="1984" w:type="dxa"/>
          </w:tcPr>
          <w:p w14:paraId="2E0F3FF7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 xml:space="preserve">character </w:t>
            </w:r>
            <w:r w:rsidRPr="00C1346D">
              <w:rPr>
                <w:rFonts w:asciiTheme="majorEastAsia" w:eastAsiaTheme="majorEastAsia" w:hAnsiTheme="majorEastAsia"/>
                <w:sz w:val="18"/>
                <w:szCs w:val="18"/>
              </w:rPr>
              <w:t>(45)</w:t>
            </w:r>
          </w:p>
        </w:tc>
        <w:tc>
          <w:tcPr>
            <w:tcW w:w="1180" w:type="dxa"/>
          </w:tcPr>
          <w:p w14:paraId="1A15B662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4E02844C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C4392" w14:paraId="7ED229E9" w14:textId="77777777" w:rsidTr="00D539B6">
        <w:trPr>
          <w:jc w:val="center"/>
        </w:trPr>
        <w:tc>
          <w:tcPr>
            <w:tcW w:w="1855" w:type="dxa"/>
            <w:vAlign w:val="center"/>
          </w:tcPr>
          <w:p w14:paraId="26D772E1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 w14:paraId="325ED9B6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 w14:paraId="7BD2E8E4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653D617F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14:paraId="5F9EDB9C" w14:textId="77777777" w:rsidR="00BC4392" w:rsidRDefault="00BC4392" w:rsidP="00BC4392"/>
    <w:p w14:paraId="6C5BD533" w14:textId="77777777" w:rsidR="00BC4392" w:rsidRPr="00717708" w:rsidRDefault="00BC4392" w:rsidP="00BC4392">
      <w:pPr>
        <w:pStyle w:val="32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124" w:name="_Toc452913285"/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5.3.8</w:t>
      </w:r>
      <w:r w:rsidRPr="00717708">
        <w:rPr>
          <w:rFonts w:ascii="Times New Roman" w:eastAsia="黑体" w:hAnsi="Times New Roman" w:cs="Times New Roman"/>
          <w:color w:val="auto"/>
          <w:sz w:val="28"/>
          <w:szCs w:val="28"/>
        </w:rPr>
        <w:t xml:space="preserve"> 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表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8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：</w:t>
      </w:r>
      <w:r w:rsidRPr="00717708">
        <w:rPr>
          <w:rFonts w:ascii="Times New Roman" w:eastAsia="黑体" w:hAnsi="Times New Roman" w:cs="Times New Roman"/>
          <w:color w:val="auto"/>
          <w:sz w:val="28"/>
          <w:szCs w:val="28"/>
        </w:rPr>
        <w:t>praise</w:t>
      </w:r>
      <w:bookmarkEnd w:id="124"/>
    </w:p>
    <w:p w14:paraId="1A0EE417" w14:textId="77777777" w:rsidR="00BC4392" w:rsidRDefault="00BC4392" w:rsidP="00BC4392">
      <w:pPr>
        <w:numPr>
          <w:ilvl w:val="12"/>
          <w:numId w:val="0"/>
        </w:num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praise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表结构</w:t>
      </w:r>
      <w:r w:rsidRPr="008E408A">
        <w:rPr>
          <w:rFonts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5.3.8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所示，这个表描述了用户点赞的</w:t>
      </w:r>
      <w:r>
        <w:rPr>
          <w:rFonts w:ascii="Times New Roman" w:hAnsi="Times New Roman" w:cs="Times New Roman"/>
          <w:sz w:val="24"/>
          <w:szCs w:val="24"/>
        </w:rPr>
        <w:t>信息</w:t>
      </w:r>
      <w:r>
        <w:rPr>
          <w:rFonts w:ascii="Times New Roman" w:hAnsi="Times New Roman" w:cs="Times New Roman" w:hint="eastAsia"/>
          <w:sz w:val="24"/>
          <w:szCs w:val="24"/>
        </w:rPr>
        <w:t>，包括用户的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，所赞</w:t>
      </w:r>
      <w:r>
        <w:rPr>
          <w:rFonts w:ascii="Times New Roman" w:hAnsi="Times New Roman" w:cs="Times New Roman"/>
          <w:sz w:val="24"/>
          <w:szCs w:val="24"/>
        </w:rPr>
        <w:t>的消息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等。</w:t>
      </w:r>
    </w:p>
    <w:p w14:paraId="485102D3" w14:textId="77777777" w:rsidR="00BC4392" w:rsidRPr="00E76A3C" w:rsidRDefault="00BC4392" w:rsidP="00BC4392">
      <w:pPr>
        <w:numPr>
          <w:ilvl w:val="12"/>
          <w:numId w:val="0"/>
        </w:numPr>
        <w:tabs>
          <w:tab w:val="left" w:pos="45"/>
        </w:tabs>
        <w:autoSpaceDE w:val="0"/>
        <w:autoSpaceDN w:val="0"/>
        <w:adjustRightInd w:val="0"/>
        <w:spacing w:after="0" w:line="360" w:lineRule="auto"/>
        <w:rPr>
          <w:rFonts w:ascii="宋体" w:hAnsi="宋体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E76A3C">
        <w:rPr>
          <w:rFonts w:ascii="宋体" w:hAnsi="宋体" w:cs="Times New Roman" w:hint="eastAsia"/>
          <w:sz w:val="18"/>
          <w:szCs w:val="18"/>
        </w:rPr>
        <w:t xml:space="preserve"> 表</w:t>
      </w:r>
      <w:r>
        <w:rPr>
          <w:rFonts w:ascii="宋体" w:hAnsi="宋体" w:cs="Times New Roman" w:hint="eastAsia"/>
          <w:sz w:val="18"/>
          <w:szCs w:val="18"/>
        </w:rPr>
        <w:t>5.3.8</w:t>
      </w:r>
      <w:r>
        <w:rPr>
          <w:rFonts w:ascii="宋体" w:hAnsi="宋体" w:cs="Times New Roman"/>
          <w:sz w:val="18"/>
          <w:szCs w:val="18"/>
        </w:rPr>
        <w:t>-1</w:t>
      </w:r>
      <w:r w:rsidRPr="00E76A3C">
        <w:rPr>
          <w:rFonts w:ascii="宋体" w:hAnsi="宋体" w:cs="Times New Roman" w:hint="eastAsia"/>
          <w:sz w:val="18"/>
          <w:szCs w:val="18"/>
        </w:rPr>
        <w:t xml:space="preserve">    </w:t>
      </w:r>
      <w:r>
        <w:rPr>
          <w:rFonts w:ascii="宋体" w:hAnsi="宋体"/>
          <w:sz w:val="18"/>
          <w:szCs w:val="18"/>
        </w:rPr>
        <w:t>praise</w:t>
      </w:r>
      <w:r w:rsidRPr="00E76A3C">
        <w:rPr>
          <w:rFonts w:ascii="宋体" w:hAnsi="宋体" w:hint="eastAsia"/>
          <w:sz w:val="18"/>
          <w:szCs w:val="18"/>
        </w:rPr>
        <w:t>表</w:t>
      </w:r>
    </w:p>
    <w:tbl>
      <w:tblPr>
        <w:tblStyle w:val="aff5"/>
        <w:tblW w:w="0" w:type="auto"/>
        <w:jc w:val="center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ook w:val="04A0" w:firstRow="1" w:lastRow="0" w:firstColumn="1" w:lastColumn="0" w:noHBand="0" w:noVBand="1"/>
      </w:tblPr>
      <w:tblGrid>
        <w:gridCol w:w="1855"/>
        <w:gridCol w:w="1984"/>
        <w:gridCol w:w="1180"/>
        <w:gridCol w:w="1655"/>
      </w:tblGrid>
      <w:tr w:rsidR="00BC4392" w14:paraId="1B81080C" w14:textId="77777777" w:rsidTr="00D539B6">
        <w:trPr>
          <w:trHeight w:val="531"/>
          <w:jc w:val="center"/>
        </w:trPr>
        <w:tc>
          <w:tcPr>
            <w:tcW w:w="1855" w:type="dxa"/>
            <w:shd w:val="clear" w:color="auto" w:fill="000066"/>
          </w:tcPr>
          <w:p w14:paraId="66E62288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984" w:type="dxa"/>
            <w:shd w:val="clear" w:color="auto" w:fill="000066"/>
          </w:tcPr>
          <w:p w14:paraId="25C798FE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 w14:paraId="75451D17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 w14:paraId="7779ECDE" w14:textId="77777777" w:rsidR="00BC4392" w:rsidRDefault="00BC4392" w:rsidP="00D539B6">
            <w:pPr>
              <w:numPr>
                <w:ilvl w:val="12"/>
                <w:numId w:val="0"/>
              </w:numPr>
              <w:tabs>
                <w:tab w:val="left" w:pos="45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</w:rPr>
              <w:t>备注</w:t>
            </w:r>
          </w:p>
        </w:tc>
      </w:tr>
      <w:tr w:rsidR="00BC4392" w14:paraId="2B92A516" w14:textId="77777777" w:rsidTr="00D539B6">
        <w:trPr>
          <w:jc w:val="center"/>
        </w:trPr>
        <w:tc>
          <w:tcPr>
            <w:tcW w:w="1855" w:type="dxa"/>
            <w:vAlign w:val="center"/>
          </w:tcPr>
          <w:p w14:paraId="401E7087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 w14:paraId="6ACFBF69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 w14:paraId="3EEF0D37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73DACA5F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inorBidi" w:hint="eastAsia"/>
                <w:sz w:val="18"/>
                <w:szCs w:val="18"/>
              </w:rPr>
              <w:t>主键</w:t>
            </w:r>
          </w:p>
        </w:tc>
      </w:tr>
      <w:tr w:rsidR="00BC4392" w14:paraId="41FD7F78" w14:textId="77777777" w:rsidTr="00D539B6">
        <w:trPr>
          <w:jc w:val="center"/>
        </w:trPr>
        <w:tc>
          <w:tcPr>
            <w:tcW w:w="1855" w:type="dxa"/>
            <w:vAlign w:val="center"/>
          </w:tcPr>
          <w:p w14:paraId="33D3F929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消息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 w14:paraId="660A6E43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 w14:paraId="3934EE69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3EAB0577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C4392" w14:paraId="7A22A67D" w14:textId="77777777" w:rsidTr="00D539B6">
        <w:trPr>
          <w:jc w:val="center"/>
        </w:trPr>
        <w:tc>
          <w:tcPr>
            <w:tcW w:w="1855" w:type="dxa"/>
            <w:vAlign w:val="center"/>
          </w:tcPr>
          <w:p w14:paraId="3510053F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 w14:paraId="42A615E2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25486">
              <w:rPr>
                <w:rFonts w:asciiTheme="majorEastAsia" w:eastAsiaTheme="majorEastAsia" w:hAnsiTheme="majorEastAsia"/>
                <w:sz w:val="18"/>
                <w:szCs w:val="18"/>
              </w:rPr>
              <w:t>integer</w:t>
            </w:r>
          </w:p>
        </w:tc>
        <w:tc>
          <w:tcPr>
            <w:tcW w:w="1180" w:type="dxa"/>
          </w:tcPr>
          <w:p w14:paraId="78A24A54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</w:p>
        </w:tc>
        <w:tc>
          <w:tcPr>
            <w:tcW w:w="1655" w:type="dxa"/>
          </w:tcPr>
          <w:p w14:paraId="050A6072" w14:textId="77777777" w:rsidR="00BC4392" w:rsidRPr="00C1346D" w:rsidRDefault="00BC4392" w:rsidP="00D539B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14:paraId="1E5A08A4" w14:textId="77777777" w:rsidR="00BC4392" w:rsidRDefault="00BC4392" w:rsidP="00BC4392"/>
    <w:p w14:paraId="7F0A3F89" w14:textId="77777777" w:rsidR="00BC4392" w:rsidRPr="00717708" w:rsidRDefault="00BC4392" w:rsidP="00BC4392">
      <w:pPr>
        <w:pStyle w:val="32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125" w:name="_Toc452913286"/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5.3.9</w:t>
      </w:r>
      <w:r w:rsidRPr="00717708">
        <w:rPr>
          <w:rFonts w:ascii="Times New Roman" w:eastAsia="黑体" w:hAnsi="Times New Roman" w:cs="Times New Roman"/>
          <w:color w:val="auto"/>
          <w:sz w:val="28"/>
          <w:szCs w:val="28"/>
        </w:rPr>
        <w:t xml:space="preserve"> 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表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9</w:t>
      </w:r>
      <w:r w:rsidRPr="00717708">
        <w:rPr>
          <w:rFonts w:ascii="Times New Roman" w:eastAsia="黑体" w:hAnsi="Times New Roman" w:cs="Times New Roman" w:hint="eastAsia"/>
          <w:color w:val="auto"/>
          <w:sz w:val="28"/>
          <w:szCs w:val="28"/>
        </w:rPr>
        <w:t>：</w:t>
      </w:r>
      <w:r w:rsidRPr="00717708">
        <w:rPr>
          <w:rFonts w:ascii="Times New Roman" w:eastAsia="黑体" w:hAnsi="Times New Roman" w:cs="Times New Roman"/>
          <w:color w:val="auto"/>
          <w:sz w:val="28"/>
          <w:szCs w:val="28"/>
        </w:rPr>
        <w:t>story</w:t>
      </w:r>
      <w:bookmarkEnd w:id="125"/>
    </w:p>
    <w:p w14:paraId="4734614E" w14:textId="77777777" w:rsidR="00BC4392" w:rsidRDefault="00BC4392" w:rsidP="0071770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表结构</w:t>
      </w:r>
      <w:r w:rsidRPr="008E408A">
        <w:rPr>
          <w:rFonts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5.3.9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所示，这个表描述了用户上传的事迹</w:t>
      </w:r>
      <w:r>
        <w:rPr>
          <w:rFonts w:ascii="Times New Roman" w:hAnsi="Times New Roman" w:cs="Times New Roman"/>
          <w:sz w:val="24"/>
          <w:szCs w:val="24"/>
        </w:rPr>
        <w:t>信息</w:t>
      </w:r>
      <w:r>
        <w:rPr>
          <w:rFonts w:ascii="Times New Roman" w:hAnsi="Times New Roman" w:cs="Times New Roman" w:hint="eastAsia"/>
          <w:sz w:val="24"/>
          <w:szCs w:val="24"/>
        </w:rPr>
        <w:t>，包括上传人的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，事迹人的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，事迹</w:t>
      </w:r>
      <w:r>
        <w:rPr>
          <w:rFonts w:ascii="Times New Roman" w:hAnsi="Times New Roman" w:cs="Times New Roman"/>
          <w:sz w:val="24"/>
          <w:szCs w:val="24"/>
        </w:rPr>
        <w:t>内容等。</w:t>
      </w:r>
    </w:p>
    <w:p w14:paraId="3F85D4F6" w14:textId="77777777" w:rsidR="00BC4392" w:rsidRPr="00717708" w:rsidRDefault="00BC4392" w:rsidP="0071770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7177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17708">
        <w:rPr>
          <w:rFonts w:ascii="Times New Roman" w:hAnsi="Times New Roman" w:cs="Times New Roman" w:hint="eastAsia"/>
          <w:sz w:val="24"/>
          <w:szCs w:val="24"/>
        </w:rPr>
        <w:t>表</w:t>
      </w:r>
      <w:r w:rsidRPr="00717708">
        <w:rPr>
          <w:rFonts w:ascii="Times New Roman" w:hAnsi="Times New Roman" w:cs="Times New Roman" w:hint="eastAsia"/>
          <w:sz w:val="24"/>
          <w:szCs w:val="24"/>
        </w:rPr>
        <w:t>5.3.9</w:t>
      </w:r>
      <w:r w:rsidRPr="00717708">
        <w:rPr>
          <w:rFonts w:ascii="Times New Roman" w:hAnsi="Times New Roman" w:cs="Times New Roman"/>
          <w:sz w:val="24"/>
          <w:szCs w:val="24"/>
        </w:rPr>
        <w:t>-1</w:t>
      </w:r>
      <w:r w:rsidRPr="00717708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717708">
        <w:rPr>
          <w:rFonts w:ascii="Times New Roman" w:hAnsi="Times New Roman" w:cs="Times New Roman"/>
          <w:sz w:val="24"/>
          <w:szCs w:val="24"/>
        </w:rPr>
        <w:t>story</w:t>
      </w:r>
      <w:r w:rsidRPr="00717708">
        <w:rPr>
          <w:rFonts w:ascii="Times New Roman" w:hAnsi="Times New Roman" w:cs="Times New Roman" w:hint="eastAsia"/>
          <w:sz w:val="24"/>
          <w:szCs w:val="24"/>
        </w:rPr>
        <w:t>表</w:t>
      </w:r>
    </w:p>
    <w:tbl>
      <w:tblPr>
        <w:tblStyle w:val="aff5"/>
        <w:tblW w:w="0" w:type="auto"/>
        <w:jc w:val="center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ook w:val="04A0" w:firstRow="1" w:lastRow="0" w:firstColumn="1" w:lastColumn="0" w:noHBand="0" w:noVBand="1"/>
      </w:tblPr>
      <w:tblGrid>
        <w:gridCol w:w="1855"/>
        <w:gridCol w:w="1984"/>
        <w:gridCol w:w="1180"/>
        <w:gridCol w:w="1655"/>
      </w:tblGrid>
      <w:tr w:rsidR="00BC4392" w:rsidRPr="00717708" w14:paraId="41907C73" w14:textId="77777777" w:rsidTr="00D539B6">
        <w:trPr>
          <w:trHeight w:val="531"/>
          <w:jc w:val="center"/>
        </w:trPr>
        <w:tc>
          <w:tcPr>
            <w:tcW w:w="1855" w:type="dxa"/>
            <w:shd w:val="clear" w:color="auto" w:fill="000066"/>
          </w:tcPr>
          <w:p w14:paraId="0C47C33A" w14:textId="77777777" w:rsidR="00BC4392" w:rsidRPr="00717708" w:rsidRDefault="00BC4392" w:rsidP="00717708"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 w:rsidRPr="00717708">
              <w:rPr>
                <w:rFonts w:ascii="Times New Roman" w:hAnsi="Times New Roman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984" w:type="dxa"/>
            <w:shd w:val="clear" w:color="auto" w:fill="000066"/>
          </w:tcPr>
          <w:p w14:paraId="38194417" w14:textId="77777777" w:rsidR="00BC4392" w:rsidRPr="00717708" w:rsidRDefault="00BC4392" w:rsidP="00717708"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 w:rsidRPr="00717708">
              <w:rPr>
                <w:rFonts w:ascii="Times New Roman" w:hAnsi="Times New Roman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180" w:type="dxa"/>
            <w:shd w:val="clear" w:color="auto" w:fill="000066"/>
          </w:tcPr>
          <w:p w14:paraId="3C55ECCA" w14:textId="77777777" w:rsidR="00BC4392" w:rsidRPr="00717708" w:rsidRDefault="00BC4392" w:rsidP="00717708"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 w:rsidRPr="00717708">
              <w:rPr>
                <w:rFonts w:ascii="Times New Roman" w:hAnsi="Times New Roman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655" w:type="dxa"/>
            <w:shd w:val="clear" w:color="auto" w:fill="000066"/>
          </w:tcPr>
          <w:p w14:paraId="4769D155" w14:textId="77777777" w:rsidR="00BC4392" w:rsidRPr="00717708" w:rsidRDefault="00BC4392" w:rsidP="00717708"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 w:rsidRPr="00717708">
              <w:rPr>
                <w:rFonts w:ascii="Times New Roman" w:hAnsi="Times New Roman" w:cs="Times New Roman" w:hint="eastAsia"/>
                <w:sz w:val="24"/>
                <w:szCs w:val="24"/>
              </w:rPr>
              <w:t>备注</w:t>
            </w:r>
          </w:p>
        </w:tc>
      </w:tr>
      <w:tr w:rsidR="00BC4392" w:rsidRPr="00717708" w14:paraId="0131AC94" w14:textId="77777777" w:rsidTr="00D539B6">
        <w:trPr>
          <w:jc w:val="center"/>
        </w:trPr>
        <w:tc>
          <w:tcPr>
            <w:tcW w:w="1855" w:type="dxa"/>
            <w:vAlign w:val="center"/>
          </w:tcPr>
          <w:p w14:paraId="5F03280F" w14:textId="77777777" w:rsidR="00BC4392" w:rsidRPr="00717708" w:rsidRDefault="00BC4392" w:rsidP="00717708"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 w:rsidRPr="00717708"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 w14:paraId="1724B0F3" w14:textId="77777777" w:rsidR="00BC4392" w:rsidRPr="00717708" w:rsidRDefault="00BC4392" w:rsidP="00717708"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 w:rsidRPr="0071770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80" w:type="dxa"/>
          </w:tcPr>
          <w:p w14:paraId="75A52A86" w14:textId="77777777" w:rsidR="00BC4392" w:rsidRPr="00717708" w:rsidRDefault="00BC4392" w:rsidP="00717708"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 w:rsidRPr="0071770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5" w:type="dxa"/>
          </w:tcPr>
          <w:p w14:paraId="5C5D451F" w14:textId="77777777" w:rsidR="00BC4392" w:rsidRPr="00717708" w:rsidRDefault="00BC4392" w:rsidP="00717708"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 w:rsidRPr="00717708">
              <w:rPr>
                <w:rFonts w:ascii="Times New Roman" w:hAnsi="Times New Roman" w:cs="Times New Roman" w:hint="eastAsia"/>
                <w:sz w:val="24"/>
                <w:szCs w:val="24"/>
              </w:rPr>
              <w:t>主键</w:t>
            </w:r>
          </w:p>
        </w:tc>
      </w:tr>
      <w:tr w:rsidR="00BC4392" w:rsidRPr="00717708" w14:paraId="499E0ECB" w14:textId="77777777" w:rsidTr="00D539B6">
        <w:trPr>
          <w:jc w:val="center"/>
        </w:trPr>
        <w:tc>
          <w:tcPr>
            <w:tcW w:w="1855" w:type="dxa"/>
            <w:vAlign w:val="center"/>
          </w:tcPr>
          <w:p w14:paraId="69B655F9" w14:textId="77777777" w:rsidR="00BC4392" w:rsidRPr="00717708" w:rsidRDefault="00BC4392" w:rsidP="00717708"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 w:rsidRPr="00717708">
              <w:rPr>
                <w:rFonts w:ascii="Times New Roman" w:hAnsi="Times New Roman" w:cs="Times New Roman" w:hint="eastAsia"/>
                <w:sz w:val="24"/>
                <w:szCs w:val="24"/>
              </w:rPr>
              <w:t>事迹人</w:t>
            </w:r>
            <w:r w:rsidRPr="007177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 w14:paraId="130D11BE" w14:textId="77777777" w:rsidR="00BC4392" w:rsidRPr="00717708" w:rsidRDefault="00BC4392" w:rsidP="00717708"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 w:rsidRPr="0071770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80" w:type="dxa"/>
          </w:tcPr>
          <w:p w14:paraId="776E749F" w14:textId="77777777" w:rsidR="00BC4392" w:rsidRPr="00717708" w:rsidRDefault="00BC4392" w:rsidP="00717708"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 w:rsidRPr="0071770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5" w:type="dxa"/>
          </w:tcPr>
          <w:p w14:paraId="637CE65B" w14:textId="77777777" w:rsidR="00BC4392" w:rsidRPr="00717708" w:rsidRDefault="00BC4392" w:rsidP="00717708"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392" w:rsidRPr="00717708" w14:paraId="17C68B12" w14:textId="77777777" w:rsidTr="00D539B6">
        <w:trPr>
          <w:jc w:val="center"/>
        </w:trPr>
        <w:tc>
          <w:tcPr>
            <w:tcW w:w="1855" w:type="dxa"/>
            <w:vAlign w:val="center"/>
          </w:tcPr>
          <w:p w14:paraId="4FAA6480" w14:textId="77777777" w:rsidR="00BC4392" w:rsidRPr="00717708" w:rsidRDefault="00BC4392" w:rsidP="00717708"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 w:rsidRPr="00717708">
              <w:rPr>
                <w:rFonts w:ascii="Times New Roman" w:hAnsi="Times New Roman" w:cs="Times New Roman" w:hint="eastAsia"/>
                <w:sz w:val="24"/>
                <w:szCs w:val="24"/>
              </w:rPr>
              <w:t>用户</w:t>
            </w:r>
            <w:r w:rsidRPr="007177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 w14:paraId="56DE6BC6" w14:textId="77777777" w:rsidR="00BC4392" w:rsidRPr="00717708" w:rsidRDefault="00BC4392" w:rsidP="00717708"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 w:rsidRPr="0071770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80" w:type="dxa"/>
          </w:tcPr>
          <w:p w14:paraId="2DD96CA3" w14:textId="77777777" w:rsidR="00BC4392" w:rsidRPr="00717708" w:rsidRDefault="00BC4392" w:rsidP="00717708"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 w:rsidRPr="0071770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5" w:type="dxa"/>
          </w:tcPr>
          <w:p w14:paraId="09297DAA" w14:textId="77777777" w:rsidR="00BC4392" w:rsidRPr="00717708" w:rsidRDefault="00BC4392" w:rsidP="00717708"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392" w:rsidRPr="00717708" w14:paraId="6BCC297D" w14:textId="77777777" w:rsidTr="00D539B6">
        <w:trPr>
          <w:jc w:val="center"/>
        </w:trPr>
        <w:tc>
          <w:tcPr>
            <w:tcW w:w="1855" w:type="dxa"/>
            <w:vAlign w:val="center"/>
          </w:tcPr>
          <w:p w14:paraId="36D200BD" w14:textId="77777777" w:rsidR="00BC4392" w:rsidRPr="00717708" w:rsidRDefault="00BC4392" w:rsidP="00717708"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 w:rsidRPr="00717708">
              <w:rPr>
                <w:rFonts w:ascii="Times New Roman" w:hAnsi="Times New Roman" w:cs="Times New Roman" w:hint="eastAsia"/>
                <w:sz w:val="24"/>
                <w:szCs w:val="24"/>
              </w:rPr>
              <w:t>内容</w:t>
            </w:r>
          </w:p>
        </w:tc>
        <w:tc>
          <w:tcPr>
            <w:tcW w:w="1984" w:type="dxa"/>
          </w:tcPr>
          <w:p w14:paraId="31732C47" w14:textId="77777777" w:rsidR="00BC4392" w:rsidRPr="00717708" w:rsidRDefault="00BC4392" w:rsidP="00717708"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 w:rsidRPr="00717708">
              <w:rPr>
                <w:rFonts w:ascii="Times New Roman" w:hAnsi="Times New Roman" w:cs="Times New Roman"/>
                <w:sz w:val="24"/>
                <w:szCs w:val="24"/>
              </w:rPr>
              <w:t>character (45)</w:t>
            </w:r>
          </w:p>
        </w:tc>
        <w:tc>
          <w:tcPr>
            <w:tcW w:w="1180" w:type="dxa"/>
          </w:tcPr>
          <w:p w14:paraId="2A765C90" w14:textId="77777777" w:rsidR="00BC4392" w:rsidRPr="00717708" w:rsidRDefault="00BC4392" w:rsidP="00717708"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  <w:r w:rsidRPr="00717708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</w:p>
        </w:tc>
        <w:tc>
          <w:tcPr>
            <w:tcW w:w="1655" w:type="dxa"/>
          </w:tcPr>
          <w:p w14:paraId="19C9BFB4" w14:textId="77777777" w:rsidR="00BC4392" w:rsidRPr="00717708" w:rsidRDefault="00BC4392" w:rsidP="00717708">
            <w:pPr>
              <w:ind w:firstLine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609D18" w14:textId="77777777" w:rsidR="00BC4392" w:rsidRPr="009579FB" w:rsidRDefault="00BC4392" w:rsidP="00BC4392"/>
    <w:p w14:paraId="244C4529" w14:textId="5793CAC2" w:rsidR="00BC4392" w:rsidRPr="00144B89" w:rsidRDefault="00BC4392" w:rsidP="00144B89">
      <w:pPr>
        <w:spacing w:line="360" w:lineRule="auto"/>
        <w:rPr>
          <w:sz w:val="24"/>
        </w:rPr>
      </w:pPr>
    </w:p>
    <w:p w14:paraId="0FFD2E4D" w14:textId="77777777" w:rsidR="006E552A" w:rsidRDefault="006E552A" w:rsidP="003E7E31">
      <w:pPr>
        <w:pStyle w:val="10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126" w:name="_4.4.2.1网站行业信息管理"/>
      <w:bookmarkStart w:id="127" w:name="_4.4.2.2_下载区文件管理"/>
      <w:bookmarkStart w:id="128" w:name="_4.4.3_网站显示内容管理"/>
      <w:bookmarkStart w:id="129" w:name="_Toc444262607"/>
      <w:bookmarkStart w:id="130" w:name="_Toc451864302"/>
      <w:bookmarkStart w:id="131" w:name="_Toc451882085"/>
      <w:bookmarkStart w:id="132" w:name="_Toc144052074"/>
      <w:bookmarkStart w:id="133" w:name="_Toc452913287"/>
      <w:bookmarkEnd w:id="126"/>
      <w:bookmarkEnd w:id="127"/>
      <w:bookmarkEnd w:id="128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6</w:t>
      </w:r>
      <w:r w:rsidRPr="003E7E31">
        <w:rPr>
          <w:rFonts w:ascii="Times New Roman" w:eastAsia="黑体" w:hAnsi="Times New Roman" w:cs="Times New Roman" w:hint="eastAsia"/>
          <w:color w:val="auto"/>
          <w:sz w:val="44"/>
          <w:szCs w:val="44"/>
        </w:rPr>
        <w:t xml:space="preserve"> </w:t>
      </w:r>
      <w:bookmarkEnd w:id="129"/>
      <w:bookmarkEnd w:id="130"/>
      <w:bookmarkEnd w:id="131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用户界面设计</w:t>
      </w:r>
      <w:bookmarkEnd w:id="133"/>
    </w:p>
    <w:p w14:paraId="14831449" w14:textId="09A857EF" w:rsidR="00C26AC1" w:rsidRPr="003B2528" w:rsidRDefault="006E552A" w:rsidP="003E7E31">
      <w:pPr>
        <w:pStyle w:val="22"/>
        <w:rPr>
          <w:rFonts w:ascii="黑体" w:eastAsia="黑体" w:hAnsi="黑体"/>
          <w:color w:val="auto"/>
          <w:sz w:val="28"/>
          <w:szCs w:val="28"/>
        </w:rPr>
      </w:pPr>
      <w:bookmarkStart w:id="134" w:name="_Toc444262608"/>
      <w:bookmarkStart w:id="135" w:name="_Toc451864303"/>
      <w:bookmarkStart w:id="136" w:name="_Toc451882086"/>
      <w:bookmarkStart w:id="137" w:name="_Toc452913288"/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6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.1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bookmarkEnd w:id="132"/>
      <w:bookmarkEnd w:id="134"/>
      <w:bookmarkEnd w:id="135"/>
      <w:bookmarkEnd w:id="136"/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色彩设计</w:t>
      </w:r>
      <w:bookmarkEnd w:id="137"/>
    </w:p>
    <w:p w14:paraId="70345655" w14:textId="77777777" w:rsidR="000C3AF3" w:rsidRPr="00B120BF" w:rsidRDefault="000C3AF3" w:rsidP="000C3AF3"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138" w:name="_Toc144052075"/>
      <w:bookmarkStart w:id="139" w:name="_Toc444262609"/>
      <w:bookmarkStart w:id="140" w:name="_Toc451864304"/>
      <w:bookmarkStart w:id="141" w:name="_Toc451882087"/>
      <w:r w:rsidRPr="00B120BF">
        <w:rPr>
          <w:rFonts w:ascii="Times New Roman" w:hAnsi="Times New Roman" w:cs="Times New Roman" w:hint="eastAsia"/>
          <w:sz w:val="24"/>
          <w:szCs w:val="24"/>
        </w:rPr>
        <w:t>本产品以简约的色彩搭配带给用户醒目的效果。本产品的主背景色为白色，下方功能栏以蓝色勾勒出图形形状显示在白色的背景下，而上方辅助功能选择栏为了给人以明显视觉效果，选择以黑色为底，白色文字和按钮作为视觉反差为主要提示对象。</w:t>
      </w:r>
    </w:p>
    <w:p w14:paraId="22E0EFFE" w14:textId="77777777" w:rsidR="000C3AF3" w:rsidRPr="00B120BF" w:rsidRDefault="000C3AF3" w:rsidP="000C3AF3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120BF">
        <w:rPr>
          <w:rFonts w:ascii="Times New Roman" w:hAnsi="Times New Roman" w:cs="Times New Roman" w:hint="eastAsia"/>
          <w:sz w:val="24"/>
          <w:szCs w:val="24"/>
        </w:rPr>
        <w:t>而家谱树上的人物显示，男士以蓝色为主色调显示在白色背景的底面上，女士则以粉色为主色调显示在白色背景的底面上。</w:t>
      </w:r>
    </w:p>
    <w:p w14:paraId="2A63B984" w14:textId="08F4A0C5" w:rsidR="000C3AF3" w:rsidRPr="00B120BF" w:rsidRDefault="000C3AF3" w:rsidP="000C3AF3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120BF">
        <w:rPr>
          <w:rFonts w:ascii="Times New Roman" w:hAnsi="Times New Roman" w:cs="Times New Roman" w:hint="eastAsia"/>
          <w:sz w:val="24"/>
          <w:szCs w:val="24"/>
        </w:rPr>
        <w:t>总体上，本产品为了给人以简洁大方、清晰直观的感受，运用黑白分明的配色，以及上下层次清楚的布局，进行产品的设计。</w:t>
      </w:r>
    </w:p>
    <w:p w14:paraId="45DD02F1" w14:textId="1BD8A020" w:rsidR="00C26AC1" w:rsidRPr="00FB75B7" w:rsidRDefault="006E552A" w:rsidP="003E7E31">
      <w:pPr>
        <w:pStyle w:val="22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142" w:name="_Toc452913289"/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lastRenderedPageBreak/>
        <w:t>6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2</w:t>
      </w:r>
      <w:r w:rsidRP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bookmarkEnd w:id="138"/>
      <w:bookmarkEnd w:id="139"/>
      <w:bookmarkEnd w:id="140"/>
      <w:bookmarkEnd w:id="141"/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设计线图</w:t>
      </w:r>
      <w:bookmarkEnd w:id="142"/>
    </w:p>
    <w:p w14:paraId="2C1C00B1" w14:textId="0AD65DA3" w:rsidR="00B120BF" w:rsidRDefault="00B120BF" w:rsidP="00B120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43" w:name="_Toc144052076"/>
    </w:p>
    <w:p w14:paraId="4AC6AA32" w14:textId="7EE80A9A" w:rsidR="00392E2A" w:rsidRDefault="00AB12BC" w:rsidP="00B12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9DB94" wp14:editId="3AB9A47C">
                <wp:simplePos x="0" y="0"/>
                <wp:positionH relativeFrom="column">
                  <wp:posOffset>3385820</wp:posOffset>
                </wp:positionH>
                <wp:positionV relativeFrom="paragraph">
                  <wp:posOffset>3512185</wp:posOffset>
                </wp:positionV>
                <wp:extent cx="2095500" cy="889000"/>
                <wp:effectExtent l="19050" t="19050" r="38100" b="139700"/>
                <wp:wrapNone/>
                <wp:docPr id="12" name="椭圆形标注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0" cy="8890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E7495" w14:textId="77777777" w:rsidR="008E1EA6" w:rsidRDefault="008E1EA6" w:rsidP="00B120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主功能选择栏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89DB9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6" o:spid="_x0000_s1026" type="#_x0000_t63" style="position:absolute;left:0;text-align:left;margin-left:266.6pt;margin-top:276.55pt;width:165pt;height:7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" adj="6300,24300" fillcolor="#4f81bd [3204]" strokecolor="#243f60 [1604]" strokeweight="2pt">
                <v:path arrowok="t"/>
                <v:textbox>
                  <w:txbxContent>
                    <w:p w14:paraId="1BFE7495" w14:textId="77777777" w:rsidR="008E1EA6" w:rsidRDefault="008E1EA6" w:rsidP="00B120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主功能选择栏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F3751" wp14:editId="4180778B">
                <wp:simplePos x="0" y="0"/>
                <wp:positionH relativeFrom="column">
                  <wp:posOffset>3340100</wp:posOffset>
                </wp:positionH>
                <wp:positionV relativeFrom="paragraph">
                  <wp:posOffset>1767205</wp:posOffset>
                </wp:positionV>
                <wp:extent cx="1830705" cy="974090"/>
                <wp:effectExtent l="19050" t="0" r="36195" b="168910"/>
                <wp:wrapNone/>
                <wp:docPr id="11" name="云形标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0705" cy="97409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ADA7A" w14:textId="77777777" w:rsidR="008E1EA6" w:rsidRDefault="008E1EA6" w:rsidP="00B120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主要内容显示部分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1F3751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云形标注 5" o:spid="_x0000_s1027" type="#_x0000_t106" style="position:absolute;left:0;text-align:left;margin-left:263pt;margin-top:139.15pt;width:144.15pt;height:7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" adj="6300,24300" fillcolor="#4f81bd [3204]" strokecolor="#243f60 [1604]" strokeweight="2pt">
                <v:path arrowok="t"/>
                <v:textbox>
                  <w:txbxContent>
                    <w:p w14:paraId="50CADA7A" w14:textId="77777777" w:rsidR="008E1EA6" w:rsidRDefault="008E1EA6" w:rsidP="00B120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主要内容显示部分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D9F28" wp14:editId="103E4214">
                <wp:simplePos x="0" y="0"/>
                <wp:positionH relativeFrom="column">
                  <wp:posOffset>3340100</wp:posOffset>
                </wp:positionH>
                <wp:positionV relativeFrom="paragraph">
                  <wp:posOffset>-80645</wp:posOffset>
                </wp:positionV>
                <wp:extent cx="2095500" cy="889000"/>
                <wp:effectExtent l="19050" t="19050" r="38100" b="139700"/>
                <wp:wrapNone/>
                <wp:docPr id="6" name="椭圆形标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0" cy="8890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3B968" w14:textId="77777777" w:rsidR="008E1EA6" w:rsidRDefault="008E1EA6" w:rsidP="00B120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辅助功能选择栏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D9F28" id="椭圆形标注 4" o:spid="_x0000_s1028" type="#_x0000_t63" style="position:absolute;left:0;text-align:left;margin-left:263pt;margin-top:-6.35pt;width:165pt;height: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" adj="6300,24300" fillcolor="#4f81bd [3204]" strokecolor="#243f60 [1604]" strokeweight="2pt">
                <v:path arrowok="t"/>
                <v:textbox>
                  <w:txbxContent>
                    <w:p w14:paraId="48E3B968" w14:textId="77777777" w:rsidR="008E1EA6" w:rsidRDefault="008E1EA6" w:rsidP="00B120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辅助功能选择栏</w:t>
                      </w:r>
                    </w:p>
                  </w:txbxContent>
                </v:textbox>
              </v:shape>
            </w:pict>
          </mc:Fallback>
        </mc:AlternateContent>
      </w:r>
      <w:r w:rsidR="00B120BF">
        <w:rPr>
          <w:noProof/>
        </w:rPr>
        <w:drawing>
          <wp:inline distT="0" distB="0" distL="114300" distR="114300" wp14:anchorId="35A1E8B4" wp14:editId="1F691876">
            <wp:extent cx="2914015" cy="5285740"/>
            <wp:effectExtent l="0" t="0" r="63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528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D08A50" w14:textId="5687C6CF" w:rsidR="00700495" w:rsidRPr="00EF4A7E" w:rsidRDefault="00700495" w:rsidP="00B12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 xml:space="preserve"> 6-1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设计线图</w:t>
      </w:r>
    </w:p>
    <w:p w14:paraId="427C276A" w14:textId="5E5D4A22" w:rsidR="00C26AC1" w:rsidRPr="00FB75B7" w:rsidRDefault="00DE38C6" w:rsidP="003E7E31">
      <w:pPr>
        <w:pStyle w:val="22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144" w:name="_Toc444262610"/>
      <w:bookmarkStart w:id="145" w:name="_Toc451864305"/>
      <w:bookmarkStart w:id="146" w:name="_Toc451882088"/>
      <w:bookmarkStart w:id="147" w:name="_Toc452913290"/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6</w:t>
      </w:r>
      <w:r w:rsidR="00392E2A"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 w:rsidR="00392E2A">
        <w:rPr>
          <w:rFonts w:ascii="Times New Roman" w:eastAsia="黑体" w:hAnsi="Times New Roman" w:cs="Times New Roman" w:hint="eastAsia"/>
          <w:color w:val="auto"/>
          <w:sz w:val="28"/>
          <w:szCs w:val="28"/>
        </w:rPr>
        <w:t>3</w:t>
      </w:r>
      <w:r w:rsid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bookmarkEnd w:id="143"/>
      <w:bookmarkEnd w:id="144"/>
      <w:bookmarkEnd w:id="145"/>
      <w:bookmarkEnd w:id="146"/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原型设计</w:t>
      </w:r>
      <w:bookmarkEnd w:id="147"/>
    </w:p>
    <w:p w14:paraId="17D19D4F" w14:textId="77777777" w:rsidR="00DE38C6" w:rsidRPr="00DE38C6" w:rsidRDefault="00DE38C6" w:rsidP="00DE38C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E38C6">
        <w:rPr>
          <w:rFonts w:ascii="Times New Roman" w:hAnsi="Times New Roman" w:cs="Times New Roman" w:hint="eastAsia"/>
          <w:sz w:val="24"/>
          <w:szCs w:val="24"/>
        </w:rPr>
        <w:t>1.</w:t>
      </w:r>
      <w:r w:rsidRPr="00DE38C6">
        <w:rPr>
          <w:rFonts w:ascii="Times New Roman" w:hAnsi="Times New Roman" w:cs="Times New Roman" w:hint="eastAsia"/>
          <w:sz w:val="24"/>
          <w:szCs w:val="24"/>
        </w:rPr>
        <w:t>家族树页面：</w:t>
      </w:r>
    </w:p>
    <w:p w14:paraId="5F8CA1B6" w14:textId="77777777" w:rsidR="00DE38C6" w:rsidRPr="00DE38C6" w:rsidRDefault="00DE38C6" w:rsidP="00DE38C6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DE38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2DAB5E25" wp14:editId="22478E34">
            <wp:extent cx="2933065" cy="5257165"/>
            <wp:effectExtent l="0" t="0" r="635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525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249DEE" w14:textId="16D3C8DA" w:rsidR="00DE38C6" w:rsidRPr="00DE38C6" w:rsidRDefault="00DE38C6" w:rsidP="00DE38C6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DE38C6">
        <w:rPr>
          <w:rFonts w:ascii="Times New Roman" w:hAnsi="Times New Roman" w:cs="Times New Roman" w:hint="eastAsia"/>
          <w:sz w:val="24"/>
          <w:szCs w:val="24"/>
        </w:rPr>
        <w:t>图</w:t>
      </w:r>
      <w:r w:rsidR="00700495">
        <w:rPr>
          <w:rFonts w:ascii="Times New Roman" w:hAnsi="Times New Roman" w:cs="Times New Roman" w:hint="eastAsia"/>
          <w:sz w:val="24"/>
          <w:szCs w:val="24"/>
        </w:rPr>
        <w:t>6-2</w:t>
      </w:r>
      <w:r w:rsidRPr="00DE38C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38C6">
        <w:rPr>
          <w:rFonts w:ascii="Times New Roman" w:hAnsi="Times New Roman" w:cs="Times New Roman" w:hint="eastAsia"/>
          <w:sz w:val="24"/>
          <w:szCs w:val="24"/>
        </w:rPr>
        <w:t>家族树</w:t>
      </w:r>
      <w:r w:rsidRPr="00DE38C6">
        <w:rPr>
          <w:rFonts w:ascii="Times New Roman" w:hAnsi="Times New Roman" w:cs="Times New Roman" w:hint="eastAsia"/>
          <w:sz w:val="24"/>
          <w:szCs w:val="24"/>
        </w:rPr>
        <w:t>-</w:t>
      </w:r>
      <w:r w:rsidRPr="00DE38C6">
        <w:rPr>
          <w:rFonts w:ascii="Times New Roman" w:hAnsi="Times New Roman" w:cs="Times New Roman" w:hint="eastAsia"/>
          <w:sz w:val="24"/>
          <w:szCs w:val="24"/>
        </w:rPr>
        <w:t>竖形</w:t>
      </w:r>
    </w:p>
    <w:p w14:paraId="64CB92FE" w14:textId="77777777" w:rsidR="00DE38C6" w:rsidRPr="00DE38C6" w:rsidRDefault="00DE38C6" w:rsidP="00DE38C6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70D30AD0" w14:textId="77777777" w:rsidR="00DE38C6" w:rsidRPr="00DE38C6" w:rsidRDefault="00DE38C6" w:rsidP="00DE38C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E38C6">
        <w:rPr>
          <w:rFonts w:ascii="Times New Roman" w:hAnsi="Times New Roman" w:cs="Times New Roman" w:hint="eastAsia"/>
          <w:sz w:val="24"/>
          <w:szCs w:val="24"/>
        </w:rPr>
        <w:t>下方主功能按择为“家族树”，上方辅助功能选择为“竖形”。进入图</w:t>
      </w:r>
      <w:r w:rsidRPr="00DE38C6">
        <w:rPr>
          <w:rFonts w:ascii="Times New Roman" w:hAnsi="Times New Roman" w:cs="Times New Roman" w:hint="eastAsia"/>
          <w:sz w:val="24"/>
          <w:szCs w:val="24"/>
        </w:rPr>
        <w:t>3-1</w:t>
      </w:r>
      <w:r w:rsidRPr="00DE38C6">
        <w:rPr>
          <w:rFonts w:ascii="Times New Roman" w:hAnsi="Times New Roman" w:cs="Times New Roman" w:hint="eastAsia"/>
          <w:sz w:val="24"/>
          <w:szCs w:val="24"/>
        </w:rPr>
        <w:t>的界面，在中间可进行人物的创建、删除和修改等功能</w:t>
      </w:r>
    </w:p>
    <w:p w14:paraId="6B52C705" w14:textId="77777777" w:rsidR="00DE38C6" w:rsidRPr="00DE38C6" w:rsidRDefault="00DE38C6" w:rsidP="00DE38C6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61A9F596" w14:textId="77777777" w:rsidR="00DE38C6" w:rsidRPr="00DE38C6" w:rsidRDefault="00DE38C6" w:rsidP="00DE38C6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DE38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2E2735C9" wp14:editId="31473224">
            <wp:extent cx="2837815" cy="5295265"/>
            <wp:effectExtent l="0" t="0" r="635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3F758D" w14:textId="6243C5B9" w:rsidR="00DE38C6" w:rsidRPr="00DE38C6" w:rsidRDefault="00DE38C6" w:rsidP="00DE38C6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DE38C6">
        <w:rPr>
          <w:rFonts w:ascii="Times New Roman" w:hAnsi="Times New Roman" w:cs="Times New Roman" w:hint="eastAsia"/>
          <w:sz w:val="24"/>
          <w:szCs w:val="24"/>
        </w:rPr>
        <w:t>图</w:t>
      </w:r>
      <w:r w:rsidR="00700495">
        <w:rPr>
          <w:rFonts w:ascii="Times New Roman" w:hAnsi="Times New Roman" w:cs="Times New Roman"/>
          <w:sz w:val="24"/>
          <w:szCs w:val="24"/>
        </w:rPr>
        <w:t>6-3</w:t>
      </w:r>
      <w:r w:rsidRPr="00DE38C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38C6">
        <w:rPr>
          <w:rFonts w:ascii="Times New Roman" w:hAnsi="Times New Roman" w:cs="Times New Roman" w:hint="eastAsia"/>
          <w:sz w:val="24"/>
          <w:szCs w:val="24"/>
        </w:rPr>
        <w:t>家族树</w:t>
      </w:r>
      <w:r w:rsidRPr="00DE38C6">
        <w:rPr>
          <w:rFonts w:ascii="Times New Roman" w:hAnsi="Times New Roman" w:cs="Times New Roman" w:hint="eastAsia"/>
          <w:sz w:val="24"/>
          <w:szCs w:val="24"/>
        </w:rPr>
        <w:t>-</w:t>
      </w:r>
      <w:r w:rsidRPr="00DE38C6">
        <w:rPr>
          <w:rFonts w:ascii="Times New Roman" w:hAnsi="Times New Roman" w:cs="Times New Roman" w:hint="eastAsia"/>
          <w:sz w:val="24"/>
          <w:szCs w:val="24"/>
        </w:rPr>
        <w:t>列表</w:t>
      </w:r>
    </w:p>
    <w:p w14:paraId="2D8D77F1" w14:textId="77777777" w:rsidR="00DE38C6" w:rsidRPr="00DE38C6" w:rsidRDefault="00DE38C6" w:rsidP="00DE38C6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273F2A99" w14:textId="77777777" w:rsidR="00DE38C6" w:rsidRPr="00DE38C6" w:rsidRDefault="00DE38C6" w:rsidP="00DE38C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E38C6">
        <w:rPr>
          <w:rFonts w:ascii="Times New Roman" w:hAnsi="Times New Roman" w:cs="Times New Roman" w:hint="eastAsia"/>
          <w:sz w:val="24"/>
          <w:szCs w:val="24"/>
        </w:rPr>
        <w:t>下方主功能按择为“家族树”，上方辅助功能选择为“列表”。进入图</w:t>
      </w:r>
      <w:r w:rsidRPr="00DE38C6">
        <w:rPr>
          <w:rFonts w:ascii="Times New Roman" w:hAnsi="Times New Roman" w:cs="Times New Roman" w:hint="eastAsia"/>
          <w:sz w:val="24"/>
          <w:szCs w:val="24"/>
        </w:rPr>
        <w:t>3-2</w:t>
      </w:r>
      <w:r w:rsidRPr="00DE38C6">
        <w:rPr>
          <w:rFonts w:ascii="Times New Roman" w:hAnsi="Times New Roman" w:cs="Times New Roman" w:hint="eastAsia"/>
          <w:sz w:val="24"/>
          <w:szCs w:val="24"/>
        </w:rPr>
        <w:t>的界面，在中间可以首字母排序的列表的形式查询想要查找的人物。</w:t>
      </w:r>
    </w:p>
    <w:p w14:paraId="3D520573" w14:textId="77777777" w:rsidR="00DE38C6" w:rsidRPr="00DE38C6" w:rsidRDefault="00DE38C6" w:rsidP="00DE38C6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0EA7ECC4" w14:textId="77777777" w:rsidR="00DE38C6" w:rsidRPr="00DE38C6" w:rsidRDefault="00DE38C6" w:rsidP="00DE38C6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DE38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135B6BEB" wp14:editId="3547CBDF">
            <wp:extent cx="2942590" cy="5304790"/>
            <wp:effectExtent l="0" t="0" r="10160" b="1016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530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32C277" w14:textId="72E855A8" w:rsidR="00DE38C6" w:rsidRPr="00DE38C6" w:rsidRDefault="00DE38C6" w:rsidP="00DE38C6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DE38C6">
        <w:rPr>
          <w:rFonts w:ascii="Times New Roman" w:hAnsi="Times New Roman" w:cs="Times New Roman" w:hint="eastAsia"/>
          <w:sz w:val="24"/>
          <w:szCs w:val="24"/>
        </w:rPr>
        <w:t>图</w:t>
      </w:r>
      <w:r w:rsidR="00700495">
        <w:rPr>
          <w:rFonts w:ascii="Times New Roman" w:hAnsi="Times New Roman" w:cs="Times New Roman"/>
          <w:sz w:val="24"/>
          <w:szCs w:val="24"/>
        </w:rPr>
        <w:t>6-4</w:t>
      </w:r>
      <w:r w:rsidRPr="00DE38C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38C6">
        <w:rPr>
          <w:rFonts w:ascii="Times New Roman" w:hAnsi="Times New Roman" w:cs="Times New Roman" w:hint="eastAsia"/>
          <w:sz w:val="24"/>
          <w:szCs w:val="24"/>
        </w:rPr>
        <w:t>相册</w:t>
      </w:r>
    </w:p>
    <w:p w14:paraId="455B2FF7" w14:textId="77777777" w:rsidR="00DE38C6" w:rsidRPr="00DE38C6" w:rsidRDefault="00DE38C6" w:rsidP="00DE38C6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564BDD50" w14:textId="77777777" w:rsidR="00DE38C6" w:rsidRPr="00DE38C6" w:rsidRDefault="00DE38C6" w:rsidP="00DE38C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E38C6">
        <w:rPr>
          <w:rFonts w:ascii="Times New Roman" w:hAnsi="Times New Roman" w:cs="Times New Roman" w:hint="eastAsia"/>
          <w:sz w:val="24"/>
          <w:szCs w:val="24"/>
        </w:rPr>
        <w:t>下方主功能按择为“相册”，上方辅助功能选择为“我家相册”。进入图</w:t>
      </w:r>
      <w:r w:rsidRPr="00DE38C6">
        <w:rPr>
          <w:rFonts w:ascii="Times New Roman" w:hAnsi="Times New Roman" w:cs="Times New Roman" w:hint="eastAsia"/>
          <w:sz w:val="24"/>
          <w:szCs w:val="24"/>
        </w:rPr>
        <w:t>3-3</w:t>
      </w:r>
      <w:r w:rsidRPr="00DE38C6">
        <w:rPr>
          <w:rFonts w:ascii="Times New Roman" w:hAnsi="Times New Roman" w:cs="Times New Roman" w:hint="eastAsia"/>
          <w:sz w:val="24"/>
          <w:szCs w:val="24"/>
        </w:rPr>
        <w:t>的界面，在中间可以创建相册分享给家谱中的成员。</w:t>
      </w:r>
    </w:p>
    <w:p w14:paraId="377623F3" w14:textId="77777777" w:rsidR="00DE38C6" w:rsidRPr="00DE38C6" w:rsidRDefault="00DE38C6" w:rsidP="00DE38C6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4A4DEB9B" w14:textId="77777777" w:rsidR="00DE38C6" w:rsidRPr="00DE38C6" w:rsidRDefault="00DE38C6" w:rsidP="00DE38C6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DE38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1E64F804" wp14:editId="228B684E">
            <wp:extent cx="2904490" cy="5266690"/>
            <wp:effectExtent l="0" t="0" r="10160" b="1016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526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547A58" w14:textId="1A35F13E" w:rsidR="00DE38C6" w:rsidRPr="00DE38C6" w:rsidRDefault="00DE38C6" w:rsidP="00DE38C6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DE38C6">
        <w:rPr>
          <w:rFonts w:ascii="Times New Roman" w:hAnsi="Times New Roman" w:cs="Times New Roman" w:hint="eastAsia"/>
          <w:sz w:val="24"/>
          <w:szCs w:val="24"/>
        </w:rPr>
        <w:t>图</w:t>
      </w:r>
      <w:r w:rsidR="00700495">
        <w:rPr>
          <w:rFonts w:ascii="Times New Roman" w:hAnsi="Times New Roman" w:cs="Times New Roman"/>
          <w:sz w:val="24"/>
          <w:szCs w:val="24"/>
        </w:rPr>
        <w:t>6-5</w:t>
      </w:r>
      <w:r w:rsidRPr="00DE38C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38C6">
        <w:rPr>
          <w:rFonts w:ascii="Times New Roman" w:hAnsi="Times New Roman" w:cs="Times New Roman" w:hint="eastAsia"/>
          <w:sz w:val="24"/>
          <w:szCs w:val="24"/>
        </w:rPr>
        <w:t>我</w:t>
      </w:r>
    </w:p>
    <w:p w14:paraId="05E63E11" w14:textId="77777777" w:rsidR="00DE38C6" w:rsidRPr="00DE38C6" w:rsidRDefault="00DE38C6" w:rsidP="00DE38C6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31B693BA" w14:textId="26124922" w:rsidR="0037622C" w:rsidRPr="00DE38C6" w:rsidRDefault="00DE38C6" w:rsidP="008A1C9C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DE38C6">
        <w:rPr>
          <w:rFonts w:ascii="Times New Roman" w:hAnsi="Times New Roman" w:cs="Times New Roman" w:hint="eastAsia"/>
          <w:sz w:val="24"/>
          <w:szCs w:val="24"/>
        </w:rPr>
        <w:t>下方主功能按择为“我”。进入图</w:t>
      </w:r>
      <w:r w:rsidRPr="00DE38C6">
        <w:rPr>
          <w:rFonts w:ascii="Times New Roman" w:hAnsi="Times New Roman" w:cs="Times New Roman" w:hint="eastAsia"/>
          <w:sz w:val="24"/>
          <w:szCs w:val="24"/>
        </w:rPr>
        <w:t>3-4</w:t>
      </w:r>
      <w:r w:rsidRPr="00DE38C6">
        <w:rPr>
          <w:rFonts w:ascii="Times New Roman" w:hAnsi="Times New Roman" w:cs="Times New Roman" w:hint="eastAsia"/>
          <w:sz w:val="24"/>
          <w:szCs w:val="24"/>
        </w:rPr>
        <w:t>的界面，在中间可以对相关内容进行设置。</w:t>
      </w:r>
      <w:bookmarkStart w:id="148" w:name="_GoBack"/>
      <w:bookmarkEnd w:id="148"/>
    </w:p>
    <w:sectPr w:rsidR="0037622C" w:rsidRPr="00DE38C6" w:rsidSect="0037622C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04FAD" w14:textId="77777777" w:rsidR="00422D96" w:rsidRDefault="00422D96" w:rsidP="0037622C">
      <w:pPr>
        <w:spacing w:after="0" w:line="240" w:lineRule="auto"/>
      </w:pPr>
      <w:r>
        <w:separator/>
      </w:r>
    </w:p>
  </w:endnote>
  <w:endnote w:type="continuationSeparator" w:id="0">
    <w:p w14:paraId="720D850F" w14:textId="77777777" w:rsidR="00422D96" w:rsidRDefault="00422D96" w:rsidP="00376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4F723" w14:textId="77777777" w:rsidR="008E1EA6" w:rsidRDefault="008E1EA6">
    <w:pPr>
      <w:framePr w:wrap="around" w:vAnchor="text" w:hAnchor="margin" w:xAlign="right" w:y="1"/>
      <w:rPr>
        <w:rStyle w:val="aff0"/>
      </w:rPr>
    </w:pPr>
    <w:r>
      <w:rPr>
        <w:rStyle w:val="aff0"/>
      </w:rPr>
      <w:fldChar w:fldCharType="begin"/>
    </w:r>
    <w:r>
      <w:rPr>
        <w:rStyle w:val="aff0"/>
      </w:rPr>
      <w:instrText xml:space="preserve">PAGE  </w:instrText>
    </w:r>
    <w:r>
      <w:rPr>
        <w:rStyle w:val="aff0"/>
      </w:rPr>
      <w:fldChar w:fldCharType="end"/>
    </w:r>
  </w:p>
  <w:p w14:paraId="1A19BCB4" w14:textId="77777777" w:rsidR="008E1EA6" w:rsidRDefault="008E1EA6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5954B7" w14:textId="77777777" w:rsidR="008E1EA6" w:rsidRDefault="008E1EA6"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20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92215" w14:textId="77777777" w:rsidR="008E1EA6" w:rsidRDefault="008E1EA6">
    <w:r>
      <w:rPr>
        <w:rStyle w:val="aff0"/>
        <w:rFonts w:eastAsia="PMingLiU"/>
      </w:rPr>
      <w:tab/>
    </w:r>
    <w:r>
      <w:rPr>
        <w:rStyle w:val="aff0"/>
        <w:rFonts w:eastAsia="PMingLiU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7F84" w14:textId="38A2730D" w:rsidR="008E1EA6" w:rsidRDefault="008E1EA6"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8A1C9C">
      <w:rPr>
        <w:noProof/>
        <w:szCs w:val="21"/>
      </w:rPr>
      <w:t>23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A069F" w14:textId="77777777" w:rsidR="00422D96" w:rsidRDefault="00422D96" w:rsidP="0037622C">
      <w:pPr>
        <w:spacing w:after="0" w:line="240" w:lineRule="auto"/>
      </w:pPr>
      <w:r>
        <w:separator/>
      </w:r>
    </w:p>
  </w:footnote>
  <w:footnote w:type="continuationSeparator" w:id="0">
    <w:p w14:paraId="6BB0F23C" w14:textId="77777777" w:rsidR="00422D96" w:rsidRDefault="00422D96" w:rsidP="00376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72974" w14:textId="3C474D7D" w:rsidR="008E1EA6" w:rsidRDefault="008E1EA6"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AB58B2C" wp14:editId="59C38161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83C09C" id="Line 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5pt,14.55pt" to="46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" o:allowincell="f" strokecolor="#969696"/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1A8DA92" wp14:editId="7AB63BED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71D00" w14:textId="2604CE9B" w:rsidR="008E1EA6" w:rsidRDefault="008E1EA6">
                          <w:pPr>
                            <w:rPr>
                              <w:color w:val="808080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A8DA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10.5pt;margin-top:-4.35pt;width:214.5pt;height:3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" o:allowincell="f" filled="f" stroked="f">
              <v:textbox>
                <w:txbxContent>
                  <w:p w14:paraId="7B671D00" w14:textId="2604CE9B" w:rsidR="008E1EA6" w:rsidRDefault="008E1EA6">
                    <w:pPr>
                      <w:rPr>
                        <w:color w:val="808080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9015" w14:textId="77777777" w:rsidR="008E1EA6" w:rsidRDefault="008E1EA6">
    <w:pPr>
      <w:ind w:right="-616"/>
      <w:jc w:val="right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36A49" w14:textId="4D29E74C" w:rsidR="008E1EA6" w:rsidRDefault="008E1EA6">
    <w:pPr>
      <w:tabs>
        <w:tab w:val="right" w:pos="9360"/>
      </w:tabs>
      <w:wordWrap w:val="0"/>
      <w:ind w:right="-818"/>
      <w:jc w:val="right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A019003" wp14:editId="1A5BC1E3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2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18531" id="Line 29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5pt,14.55pt" to="46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" o:allowincell="f" strokecolor="#969696"/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EBB80" wp14:editId="3A97B47D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1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9BDD6" w14:textId="77777777" w:rsidR="008E1EA6" w:rsidRDefault="008E1EA6">
                          <w:pPr>
                            <w:spacing w:line="0" w:lineRule="atLeast"/>
                            <w:rPr>
                              <w:rFonts w:ascii="Arial" w:eastAsia="黑体" w:hAnsi="Arial"/>
                              <w:color w:val="808080"/>
                            </w:rPr>
                          </w:pPr>
                          <w:r>
                            <w:rPr>
                              <w:rFonts w:ascii="Arial" w:hAnsi="Arial" w:hint="eastAsia"/>
                              <w:color w:val="808080"/>
                            </w:rPr>
                            <w:t>北京邮电大学软件学院</w:t>
                          </w:r>
                        </w:p>
                        <w:p w14:paraId="4DB45E68" w14:textId="77777777" w:rsidR="008E1EA6" w:rsidRDefault="008E1EA6">
                          <w:pPr>
                            <w:rPr>
                              <w:color w:val="808080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EBB80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0" type="#_x0000_t202" style="position:absolute;left:0;text-align:left;margin-left:-10.5pt;margin-top:-4.35pt;width:214.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f+uAIAAME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" o:allowincell="f" filled="f" stroked="f">
              <v:textbox>
                <w:txbxContent>
                  <w:p w14:paraId="01B9BDD6" w14:textId="77777777" w:rsidR="008E1EA6" w:rsidRDefault="008E1EA6">
                    <w:pPr>
                      <w:spacing w:line="0" w:lineRule="atLeast"/>
                      <w:rPr>
                        <w:rFonts w:ascii="Arial" w:eastAsia="黑体" w:hAnsi="Arial"/>
                        <w:color w:val="808080"/>
                      </w:rPr>
                    </w:pPr>
                    <w:r>
                      <w:rPr>
                        <w:rFonts w:ascii="Arial" w:hAnsi="Arial" w:hint="eastAsia"/>
                        <w:color w:val="808080"/>
                      </w:rPr>
                      <w:t>北京邮电大学软件学院</w:t>
                    </w:r>
                  </w:p>
                  <w:p w14:paraId="4DB45E68" w14:textId="77777777" w:rsidR="008E1EA6" w:rsidRDefault="008E1EA6">
                    <w:pPr>
                      <w:rPr>
                        <w:color w:val="808080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Arial" w:hAnsi="Arial" w:hint="eastAsia"/>
      </w:rPr>
      <w:t>软件设计规格说明书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 w:tentative="1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 w:tentative="1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 w:tentative="1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 w:tentative="1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 w:tentative="1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 w:tentative="1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 w:tentative="1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 w:tentative="1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 w:tentative="1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CA4ECD"/>
    <w:multiLevelType w:val="multilevel"/>
    <w:tmpl w:val="01CA4ECD"/>
    <w:lvl w:ilvl="0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ascii="Wingdings" w:hAnsi="Wingdings" w:hint="default"/>
      </w:rPr>
    </w:lvl>
  </w:abstractNum>
  <w:abstractNum w:abstractNumId="11" w15:restartNumberingAfterBreak="0">
    <w:nsid w:val="046554CC"/>
    <w:multiLevelType w:val="hybridMultilevel"/>
    <w:tmpl w:val="E6A84946"/>
    <w:lvl w:ilvl="0" w:tplc="72B85F84">
      <w:start w:val="1"/>
      <w:numFmt w:val="decimal"/>
      <w:lvlText w:val="%1)"/>
      <w:lvlJc w:val="left"/>
      <w:pPr>
        <w:ind w:left="12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5" w:hanging="480"/>
      </w:pPr>
    </w:lvl>
    <w:lvl w:ilvl="2" w:tplc="0409001B" w:tentative="1">
      <w:start w:val="1"/>
      <w:numFmt w:val="lowerRoman"/>
      <w:lvlText w:val="%3."/>
      <w:lvlJc w:val="right"/>
      <w:pPr>
        <w:ind w:left="2285" w:hanging="480"/>
      </w:pPr>
    </w:lvl>
    <w:lvl w:ilvl="3" w:tplc="0409000F" w:tentative="1">
      <w:start w:val="1"/>
      <w:numFmt w:val="decimal"/>
      <w:lvlText w:val="%4."/>
      <w:lvlJc w:val="left"/>
      <w:pPr>
        <w:ind w:left="2765" w:hanging="480"/>
      </w:pPr>
    </w:lvl>
    <w:lvl w:ilvl="4" w:tplc="04090019" w:tentative="1">
      <w:start w:val="1"/>
      <w:numFmt w:val="lowerLetter"/>
      <w:lvlText w:val="%5)"/>
      <w:lvlJc w:val="left"/>
      <w:pPr>
        <w:ind w:left="3245" w:hanging="480"/>
      </w:pPr>
    </w:lvl>
    <w:lvl w:ilvl="5" w:tplc="0409001B" w:tentative="1">
      <w:start w:val="1"/>
      <w:numFmt w:val="lowerRoman"/>
      <w:lvlText w:val="%6."/>
      <w:lvlJc w:val="right"/>
      <w:pPr>
        <w:ind w:left="3725" w:hanging="480"/>
      </w:pPr>
    </w:lvl>
    <w:lvl w:ilvl="6" w:tplc="0409000F" w:tentative="1">
      <w:start w:val="1"/>
      <w:numFmt w:val="decimal"/>
      <w:lvlText w:val="%7."/>
      <w:lvlJc w:val="left"/>
      <w:pPr>
        <w:ind w:left="4205" w:hanging="480"/>
      </w:pPr>
    </w:lvl>
    <w:lvl w:ilvl="7" w:tplc="04090019" w:tentative="1">
      <w:start w:val="1"/>
      <w:numFmt w:val="lowerLetter"/>
      <w:lvlText w:val="%8)"/>
      <w:lvlJc w:val="left"/>
      <w:pPr>
        <w:ind w:left="4685" w:hanging="480"/>
      </w:pPr>
    </w:lvl>
    <w:lvl w:ilvl="8" w:tplc="0409001B" w:tentative="1">
      <w:start w:val="1"/>
      <w:numFmt w:val="lowerRoman"/>
      <w:lvlText w:val="%9."/>
      <w:lvlJc w:val="right"/>
      <w:pPr>
        <w:ind w:left="5165" w:hanging="480"/>
      </w:pPr>
    </w:lvl>
  </w:abstractNum>
  <w:abstractNum w:abstractNumId="12" w15:restartNumberingAfterBreak="0">
    <w:nsid w:val="05386EB0"/>
    <w:multiLevelType w:val="hybridMultilevel"/>
    <w:tmpl w:val="7F5A0E90"/>
    <w:lvl w:ilvl="0" w:tplc="EAE87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5D43C1E"/>
    <w:multiLevelType w:val="hybridMultilevel"/>
    <w:tmpl w:val="E6A84946"/>
    <w:lvl w:ilvl="0" w:tplc="72B85F84">
      <w:start w:val="1"/>
      <w:numFmt w:val="decimal"/>
      <w:lvlText w:val="%1)"/>
      <w:lvlJc w:val="left"/>
      <w:pPr>
        <w:ind w:left="12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5" w:hanging="480"/>
      </w:pPr>
    </w:lvl>
    <w:lvl w:ilvl="2" w:tplc="0409001B" w:tentative="1">
      <w:start w:val="1"/>
      <w:numFmt w:val="lowerRoman"/>
      <w:lvlText w:val="%3."/>
      <w:lvlJc w:val="right"/>
      <w:pPr>
        <w:ind w:left="2285" w:hanging="480"/>
      </w:pPr>
    </w:lvl>
    <w:lvl w:ilvl="3" w:tplc="0409000F" w:tentative="1">
      <w:start w:val="1"/>
      <w:numFmt w:val="decimal"/>
      <w:lvlText w:val="%4."/>
      <w:lvlJc w:val="left"/>
      <w:pPr>
        <w:ind w:left="2765" w:hanging="480"/>
      </w:pPr>
    </w:lvl>
    <w:lvl w:ilvl="4" w:tplc="04090019" w:tentative="1">
      <w:start w:val="1"/>
      <w:numFmt w:val="lowerLetter"/>
      <w:lvlText w:val="%5)"/>
      <w:lvlJc w:val="left"/>
      <w:pPr>
        <w:ind w:left="3245" w:hanging="480"/>
      </w:pPr>
    </w:lvl>
    <w:lvl w:ilvl="5" w:tplc="0409001B" w:tentative="1">
      <w:start w:val="1"/>
      <w:numFmt w:val="lowerRoman"/>
      <w:lvlText w:val="%6."/>
      <w:lvlJc w:val="right"/>
      <w:pPr>
        <w:ind w:left="3725" w:hanging="480"/>
      </w:pPr>
    </w:lvl>
    <w:lvl w:ilvl="6" w:tplc="0409000F" w:tentative="1">
      <w:start w:val="1"/>
      <w:numFmt w:val="decimal"/>
      <w:lvlText w:val="%7."/>
      <w:lvlJc w:val="left"/>
      <w:pPr>
        <w:ind w:left="4205" w:hanging="480"/>
      </w:pPr>
    </w:lvl>
    <w:lvl w:ilvl="7" w:tplc="04090019" w:tentative="1">
      <w:start w:val="1"/>
      <w:numFmt w:val="lowerLetter"/>
      <w:lvlText w:val="%8)"/>
      <w:lvlJc w:val="left"/>
      <w:pPr>
        <w:ind w:left="4685" w:hanging="480"/>
      </w:pPr>
    </w:lvl>
    <w:lvl w:ilvl="8" w:tplc="0409001B" w:tentative="1">
      <w:start w:val="1"/>
      <w:numFmt w:val="lowerRoman"/>
      <w:lvlText w:val="%9."/>
      <w:lvlJc w:val="right"/>
      <w:pPr>
        <w:ind w:left="5165" w:hanging="480"/>
      </w:pPr>
    </w:lvl>
  </w:abstractNum>
  <w:abstractNum w:abstractNumId="14" w15:restartNumberingAfterBreak="0">
    <w:nsid w:val="0CCD5605"/>
    <w:multiLevelType w:val="hybridMultilevel"/>
    <w:tmpl w:val="7F5A0E90"/>
    <w:lvl w:ilvl="0" w:tplc="EAE87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0B06C60"/>
    <w:multiLevelType w:val="hybridMultilevel"/>
    <w:tmpl w:val="7F5A0E90"/>
    <w:lvl w:ilvl="0" w:tplc="EAE87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615B0F"/>
    <w:multiLevelType w:val="hybridMultilevel"/>
    <w:tmpl w:val="C7BC21F6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-295" w:hanging="480"/>
      </w:pPr>
    </w:lvl>
    <w:lvl w:ilvl="2" w:tplc="0409001B" w:tentative="1">
      <w:start w:val="1"/>
      <w:numFmt w:val="lowerRoman"/>
      <w:lvlText w:val="%3."/>
      <w:lvlJc w:val="right"/>
      <w:pPr>
        <w:ind w:left="185" w:hanging="480"/>
      </w:pPr>
    </w:lvl>
    <w:lvl w:ilvl="3" w:tplc="0409000F" w:tentative="1">
      <w:start w:val="1"/>
      <w:numFmt w:val="decimal"/>
      <w:lvlText w:val="%4."/>
      <w:lvlJc w:val="left"/>
      <w:pPr>
        <w:ind w:left="665" w:hanging="480"/>
      </w:pPr>
    </w:lvl>
    <w:lvl w:ilvl="4" w:tplc="04090019" w:tentative="1">
      <w:start w:val="1"/>
      <w:numFmt w:val="lowerLetter"/>
      <w:lvlText w:val="%5)"/>
      <w:lvlJc w:val="left"/>
      <w:pPr>
        <w:ind w:left="1145" w:hanging="480"/>
      </w:pPr>
    </w:lvl>
    <w:lvl w:ilvl="5" w:tplc="0409001B" w:tentative="1">
      <w:start w:val="1"/>
      <w:numFmt w:val="lowerRoman"/>
      <w:lvlText w:val="%6."/>
      <w:lvlJc w:val="right"/>
      <w:pPr>
        <w:ind w:left="1625" w:hanging="480"/>
      </w:pPr>
    </w:lvl>
    <w:lvl w:ilvl="6" w:tplc="0409000F" w:tentative="1">
      <w:start w:val="1"/>
      <w:numFmt w:val="decimal"/>
      <w:lvlText w:val="%7."/>
      <w:lvlJc w:val="left"/>
      <w:pPr>
        <w:ind w:left="2105" w:hanging="480"/>
      </w:pPr>
    </w:lvl>
    <w:lvl w:ilvl="7" w:tplc="04090019" w:tentative="1">
      <w:start w:val="1"/>
      <w:numFmt w:val="lowerLetter"/>
      <w:lvlText w:val="%8)"/>
      <w:lvlJc w:val="left"/>
      <w:pPr>
        <w:ind w:left="2585" w:hanging="480"/>
      </w:pPr>
    </w:lvl>
    <w:lvl w:ilvl="8" w:tplc="0409001B" w:tentative="1">
      <w:start w:val="1"/>
      <w:numFmt w:val="lowerRoman"/>
      <w:lvlText w:val="%9."/>
      <w:lvlJc w:val="right"/>
      <w:pPr>
        <w:ind w:left="3065" w:hanging="480"/>
      </w:pPr>
    </w:lvl>
  </w:abstractNum>
  <w:abstractNum w:abstractNumId="17" w15:restartNumberingAfterBreak="0">
    <w:nsid w:val="1C424F9E"/>
    <w:multiLevelType w:val="hybridMultilevel"/>
    <w:tmpl w:val="E6A84946"/>
    <w:lvl w:ilvl="0" w:tplc="72B85F84">
      <w:start w:val="1"/>
      <w:numFmt w:val="decimal"/>
      <w:lvlText w:val="%1)"/>
      <w:lvlJc w:val="left"/>
      <w:pPr>
        <w:ind w:left="12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5" w:hanging="480"/>
      </w:pPr>
    </w:lvl>
    <w:lvl w:ilvl="2" w:tplc="0409001B" w:tentative="1">
      <w:start w:val="1"/>
      <w:numFmt w:val="lowerRoman"/>
      <w:lvlText w:val="%3."/>
      <w:lvlJc w:val="right"/>
      <w:pPr>
        <w:ind w:left="2285" w:hanging="480"/>
      </w:pPr>
    </w:lvl>
    <w:lvl w:ilvl="3" w:tplc="0409000F" w:tentative="1">
      <w:start w:val="1"/>
      <w:numFmt w:val="decimal"/>
      <w:lvlText w:val="%4."/>
      <w:lvlJc w:val="left"/>
      <w:pPr>
        <w:ind w:left="2765" w:hanging="480"/>
      </w:pPr>
    </w:lvl>
    <w:lvl w:ilvl="4" w:tplc="04090019" w:tentative="1">
      <w:start w:val="1"/>
      <w:numFmt w:val="lowerLetter"/>
      <w:lvlText w:val="%5)"/>
      <w:lvlJc w:val="left"/>
      <w:pPr>
        <w:ind w:left="3245" w:hanging="480"/>
      </w:pPr>
    </w:lvl>
    <w:lvl w:ilvl="5" w:tplc="0409001B" w:tentative="1">
      <w:start w:val="1"/>
      <w:numFmt w:val="lowerRoman"/>
      <w:lvlText w:val="%6."/>
      <w:lvlJc w:val="right"/>
      <w:pPr>
        <w:ind w:left="3725" w:hanging="480"/>
      </w:pPr>
    </w:lvl>
    <w:lvl w:ilvl="6" w:tplc="0409000F" w:tentative="1">
      <w:start w:val="1"/>
      <w:numFmt w:val="decimal"/>
      <w:lvlText w:val="%7."/>
      <w:lvlJc w:val="left"/>
      <w:pPr>
        <w:ind w:left="4205" w:hanging="480"/>
      </w:pPr>
    </w:lvl>
    <w:lvl w:ilvl="7" w:tplc="04090019" w:tentative="1">
      <w:start w:val="1"/>
      <w:numFmt w:val="lowerLetter"/>
      <w:lvlText w:val="%8)"/>
      <w:lvlJc w:val="left"/>
      <w:pPr>
        <w:ind w:left="4685" w:hanging="480"/>
      </w:pPr>
    </w:lvl>
    <w:lvl w:ilvl="8" w:tplc="0409001B" w:tentative="1">
      <w:start w:val="1"/>
      <w:numFmt w:val="lowerRoman"/>
      <w:lvlText w:val="%9."/>
      <w:lvlJc w:val="right"/>
      <w:pPr>
        <w:ind w:left="5165" w:hanging="480"/>
      </w:pPr>
    </w:lvl>
  </w:abstractNum>
  <w:abstractNum w:abstractNumId="18" w15:restartNumberingAfterBreak="0">
    <w:nsid w:val="1E7B131A"/>
    <w:multiLevelType w:val="multilevel"/>
    <w:tmpl w:val="470D7290"/>
    <w:lvl w:ilvl="0">
      <w:start w:val="1"/>
      <w:numFmt w:val="decimal"/>
      <w:lvlText w:val="%1)"/>
      <w:lvlJc w:val="left"/>
      <w:pPr>
        <w:ind w:left="809" w:hanging="420"/>
      </w:pPr>
    </w:lvl>
    <w:lvl w:ilvl="1" w:tentative="1">
      <w:start w:val="1"/>
      <w:numFmt w:val="lowerLetter"/>
      <w:lvlText w:val="%2)"/>
      <w:lvlJc w:val="left"/>
      <w:pPr>
        <w:ind w:left="1229" w:hanging="420"/>
      </w:pPr>
    </w:lvl>
    <w:lvl w:ilvl="2" w:tentative="1">
      <w:start w:val="1"/>
      <w:numFmt w:val="lowerRoman"/>
      <w:lvlText w:val="%3."/>
      <w:lvlJc w:val="right"/>
      <w:pPr>
        <w:ind w:left="1649" w:hanging="420"/>
      </w:pPr>
    </w:lvl>
    <w:lvl w:ilvl="3" w:tentative="1">
      <w:start w:val="1"/>
      <w:numFmt w:val="decimal"/>
      <w:lvlText w:val="%4."/>
      <w:lvlJc w:val="left"/>
      <w:pPr>
        <w:ind w:left="2069" w:hanging="420"/>
      </w:pPr>
    </w:lvl>
    <w:lvl w:ilvl="4" w:tentative="1">
      <w:start w:val="1"/>
      <w:numFmt w:val="lowerLetter"/>
      <w:lvlText w:val="%5)"/>
      <w:lvlJc w:val="left"/>
      <w:pPr>
        <w:ind w:left="2489" w:hanging="420"/>
      </w:pPr>
    </w:lvl>
    <w:lvl w:ilvl="5" w:tentative="1">
      <w:start w:val="1"/>
      <w:numFmt w:val="lowerRoman"/>
      <w:lvlText w:val="%6."/>
      <w:lvlJc w:val="right"/>
      <w:pPr>
        <w:ind w:left="2909" w:hanging="420"/>
      </w:pPr>
    </w:lvl>
    <w:lvl w:ilvl="6" w:tentative="1">
      <w:start w:val="1"/>
      <w:numFmt w:val="decimal"/>
      <w:lvlText w:val="%7."/>
      <w:lvlJc w:val="left"/>
      <w:pPr>
        <w:ind w:left="3329" w:hanging="420"/>
      </w:pPr>
    </w:lvl>
    <w:lvl w:ilvl="7" w:tentative="1">
      <w:start w:val="1"/>
      <w:numFmt w:val="lowerLetter"/>
      <w:lvlText w:val="%8)"/>
      <w:lvlJc w:val="left"/>
      <w:pPr>
        <w:ind w:left="3749" w:hanging="420"/>
      </w:pPr>
    </w:lvl>
    <w:lvl w:ilvl="8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19" w15:restartNumberingAfterBreak="0">
    <w:nsid w:val="1F28698C"/>
    <w:multiLevelType w:val="multilevel"/>
    <w:tmpl w:val="1F28698C"/>
    <w:lvl w:ilvl="0">
      <w:start w:val="1"/>
      <w:numFmt w:val="decimal"/>
      <w:lvlText w:val="（%1）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0" w15:restartNumberingAfterBreak="0">
    <w:nsid w:val="201C1CCC"/>
    <w:multiLevelType w:val="hybridMultilevel"/>
    <w:tmpl w:val="F06E2A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12D6A32"/>
    <w:multiLevelType w:val="hybridMultilevel"/>
    <w:tmpl w:val="E6A84946"/>
    <w:lvl w:ilvl="0" w:tplc="72B85F84">
      <w:start w:val="1"/>
      <w:numFmt w:val="decimal"/>
      <w:lvlText w:val="%1)"/>
      <w:lvlJc w:val="left"/>
      <w:pPr>
        <w:ind w:left="12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5" w:hanging="480"/>
      </w:pPr>
    </w:lvl>
    <w:lvl w:ilvl="2" w:tplc="0409001B" w:tentative="1">
      <w:start w:val="1"/>
      <w:numFmt w:val="lowerRoman"/>
      <w:lvlText w:val="%3."/>
      <w:lvlJc w:val="right"/>
      <w:pPr>
        <w:ind w:left="2285" w:hanging="480"/>
      </w:pPr>
    </w:lvl>
    <w:lvl w:ilvl="3" w:tplc="0409000F" w:tentative="1">
      <w:start w:val="1"/>
      <w:numFmt w:val="decimal"/>
      <w:lvlText w:val="%4."/>
      <w:lvlJc w:val="left"/>
      <w:pPr>
        <w:ind w:left="2765" w:hanging="480"/>
      </w:pPr>
    </w:lvl>
    <w:lvl w:ilvl="4" w:tplc="04090019" w:tentative="1">
      <w:start w:val="1"/>
      <w:numFmt w:val="lowerLetter"/>
      <w:lvlText w:val="%5)"/>
      <w:lvlJc w:val="left"/>
      <w:pPr>
        <w:ind w:left="3245" w:hanging="480"/>
      </w:pPr>
    </w:lvl>
    <w:lvl w:ilvl="5" w:tplc="0409001B" w:tentative="1">
      <w:start w:val="1"/>
      <w:numFmt w:val="lowerRoman"/>
      <w:lvlText w:val="%6."/>
      <w:lvlJc w:val="right"/>
      <w:pPr>
        <w:ind w:left="3725" w:hanging="480"/>
      </w:pPr>
    </w:lvl>
    <w:lvl w:ilvl="6" w:tplc="0409000F" w:tentative="1">
      <w:start w:val="1"/>
      <w:numFmt w:val="decimal"/>
      <w:lvlText w:val="%7."/>
      <w:lvlJc w:val="left"/>
      <w:pPr>
        <w:ind w:left="4205" w:hanging="480"/>
      </w:pPr>
    </w:lvl>
    <w:lvl w:ilvl="7" w:tplc="04090019" w:tentative="1">
      <w:start w:val="1"/>
      <w:numFmt w:val="lowerLetter"/>
      <w:lvlText w:val="%8)"/>
      <w:lvlJc w:val="left"/>
      <w:pPr>
        <w:ind w:left="4685" w:hanging="480"/>
      </w:pPr>
    </w:lvl>
    <w:lvl w:ilvl="8" w:tplc="0409001B" w:tentative="1">
      <w:start w:val="1"/>
      <w:numFmt w:val="lowerRoman"/>
      <w:lvlText w:val="%9."/>
      <w:lvlJc w:val="right"/>
      <w:pPr>
        <w:ind w:left="5165" w:hanging="480"/>
      </w:pPr>
    </w:lvl>
  </w:abstractNum>
  <w:abstractNum w:abstractNumId="22" w15:restartNumberingAfterBreak="0">
    <w:nsid w:val="256D0B59"/>
    <w:multiLevelType w:val="hybridMultilevel"/>
    <w:tmpl w:val="7F5A0E90"/>
    <w:lvl w:ilvl="0" w:tplc="EAE87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78260F9"/>
    <w:multiLevelType w:val="multilevel"/>
    <w:tmpl w:val="D6A2BDC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7FB6F53"/>
    <w:multiLevelType w:val="hybridMultilevel"/>
    <w:tmpl w:val="6F28C04C"/>
    <w:lvl w:ilvl="0" w:tplc="334C72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2B534226"/>
    <w:multiLevelType w:val="multilevel"/>
    <w:tmpl w:val="2B534226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ECB5D08"/>
    <w:multiLevelType w:val="hybridMultilevel"/>
    <w:tmpl w:val="E6A84946"/>
    <w:lvl w:ilvl="0" w:tplc="72B85F84">
      <w:start w:val="1"/>
      <w:numFmt w:val="decimal"/>
      <w:lvlText w:val="%1)"/>
      <w:lvlJc w:val="left"/>
      <w:pPr>
        <w:ind w:left="12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5" w:hanging="480"/>
      </w:pPr>
    </w:lvl>
    <w:lvl w:ilvl="2" w:tplc="0409001B" w:tentative="1">
      <w:start w:val="1"/>
      <w:numFmt w:val="lowerRoman"/>
      <w:lvlText w:val="%3."/>
      <w:lvlJc w:val="right"/>
      <w:pPr>
        <w:ind w:left="2285" w:hanging="480"/>
      </w:pPr>
    </w:lvl>
    <w:lvl w:ilvl="3" w:tplc="0409000F" w:tentative="1">
      <w:start w:val="1"/>
      <w:numFmt w:val="decimal"/>
      <w:lvlText w:val="%4."/>
      <w:lvlJc w:val="left"/>
      <w:pPr>
        <w:ind w:left="2765" w:hanging="480"/>
      </w:pPr>
    </w:lvl>
    <w:lvl w:ilvl="4" w:tplc="04090019" w:tentative="1">
      <w:start w:val="1"/>
      <w:numFmt w:val="lowerLetter"/>
      <w:lvlText w:val="%5)"/>
      <w:lvlJc w:val="left"/>
      <w:pPr>
        <w:ind w:left="3245" w:hanging="480"/>
      </w:pPr>
    </w:lvl>
    <w:lvl w:ilvl="5" w:tplc="0409001B" w:tentative="1">
      <w:start w:val="1"/>
      <w:numFmt w:val="lowerRoman"/>
      <w:lvlText w:val="%6."/>
      <w:lvlJc w:val="right"/>
      <w:pPr>
        <w:ind w:left="3725" w:hanging="480"/>
      </w:pPr>
    </w:lvl>
    <w:lvl w:ilvl="6" w:tplc="0409000F" w:tentative="1">
      <w:start w:val="1"/>
      <w:numFmt w:val="decimal"/>
      <w:lvlText w:val="%7."/>
      <w:lvlJc w:val="left"/>
      <w:pPr>
        <w:ind w:left="4205" w:hanging="480"/>
      </w:pPr>
    </w:lvl>
    <w:lvl w:ilvl="7" w:tplc="04090019" w:tentative="1">
      <w:start w:val="1"/>
      <w:numFmt w:val="lowerLetter"/>
      <w:lvlText w:val="%8)"/>
      <w:lvlJc w:val="left"/>
      <w:pPr>
        <w:ind w:left="4685" w:hanging="480"/>
      </w:pPr>
    </w:lvl>
    <w:lvl w:ilvl="8" w:tplc="0409001B" w:tentative="1">
      <w:start w:val="1"/>
      <w:numFmt w:val="lowerRoman"/>
      <w:lvlText w:val="%9."/>
      <w:lvlJc w:val="right"/>
      <w:pPr>
        <w:ind w:left="5165" w:hanging="480"/>
      </w:pPr>
    </w:lvl>
  </w:abstractNum>
  <w:abstractNum w:abstractNumId="27" w15:restartNumberingAfterBreak="0">
    <w:nsid w:val="351C3C73"/>
    <w:multiLevelType w:val="hybridMultilevel"/>
    <w:tmpl w:val="BC8487F0"/>
    <w:lvl w:ilvl="0" w:tplc="D8249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8363221"/>
    <w:multiLevelType w:val="hybridMultilevel"/>
    <w:tmpl w:val="E6A84946"/>
    <w:lvl w:ilvl="0" w:tplc="72B85F84">
      <w:start w:val="1"/>
      <w:numFmt w:val="decimal"/>
      <w:lvlText w:val="%1)"/>
      <w:lvlJc w:val="left"/>
      <w:pPr>
        <w:ind w:left="12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5" w:hanging="480"/>
      </w:pPr>
    </w:lvl>
    <w:lvl w:ilvl="2" w:tplc="0409001B" w:tentative="1">
      <w:start w:val="1"/>
      <w:numFmt w:val="lowerRoman"/>
      <w:lvlText w:val="%3."/>
      <w:lvlJc w:val="right"/>
      <w:pPr>
        <w:ind w:left="2285" w:hanging="480"/>
      </w:pPr>
    </w:lvl>
    <w:lvl w:ilvl="3" w:tplc="0409000F" w:tentative="1">
      <w:start w:val="1"/>
      <w:numFmt w:val="decimal"/>
      <w:lvlText w:val="%4."/>
      <w:lvlJc w:val="left"/>
      <w:pPr>
        <w:ind w:left="2765" w:hanging="480"/>
      </w:pPr>
    </w:lvl>
    <w:lvl w:ilvl="4" w:tplc="04090019" w:tentative="1">
      <w:start w:val="1"/>
      <w:numFmt w:val="lowerLetter"/>
      <w:lvlText w:val="%5)"/>
      <w:lvlJc w:val="left"/>
      <w:pPr>
        <w:ind w:left="3245" w:hanging="480"/>
      </w:pPr>
    </w:lvl>
    <w:lvl w:ilvl="5" w:tplc="0409001B" w:tentative="1">
      <w:start w:val="1"/>
      <w:numFmt w:val="lowerRoman"/>
      <w:lvlText w:val="%6."/>
      <w:lvlJc w:val="right"/>
      <w:pPr>
        <w:ind w:left="3725" w:hanging="480"/>
      </w:pPr>
    </w:lvl>
    <w:lvl w:ilvl="6" w:tplc="0409000F" w:tentative="1">
      <w:start w:val="1"/>
      <w:numFmt w:val="decimal"/>
      <w:lvlText w:val="%7."/>
      <w:lvlJc w:val="left"/>
      <w:pPr>
        <w:ind w:left="4205" w:hanging="480"/>
      </w:pPr>
    </w:lvl>
    <w:lvl w:ilvl="7" w:tplc="04090019" w:tentative="1">
      <w:start w:val="1"/>
      <w:numFmt w:val="lowerLetter"/>
      <w:lvlText w:val="%8)"/>
      <w:lvlJc w:val="left"/>
      <w:pPr>
        <w:ind w:left="4685" w:hanging="480"/>
      </w:pPr>
    </w:lvl>
    <w:lvl w:ilvl="8" w:tplc="0409001B" w:tentative="1">
      <w:start w:val="1"/>
      <w:numFmt w:val="lowerRoman"/>
      <w:lvlText w:val="%9."/>
      <w:lvlJc w:val="right"/>
      <w:pPr>
        <w:ind w:left="5165" w:hanging="480"/>
      </w:pPr>
    </w:lvl>
  </w:abstractNum>
  <w:abstractNum w:abstractNumId="29" w15:restartNumberingAfterBreak="0">
    <w:nsid w:val="3D076A65"/>
    <w:multiLevelType w:val="hybridMultilevel"/>
    <w:tmpl w:val="7F5A0E90"/>
    <w:lvl w:ilvl="0" w:tplc="EAE87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E260285"/>
    <w:multiLevelType w:val="multilevel"/>
    <w:tmpl w:val="470D7290"/>
    <w:lvl w:ilvl="0">
      <w:start w:val="1"/>
      <w:numFmt w:val="decimal"/>
      <w:lvlText w:val="%1)"/>
      <w:lvlJc w:val="left"/>
      <w:pPr>
        <w:ind w:left="809" w:hanging="420"/>
      </w:pPr>
    </w:lvl>
    <w:lvl w:ilvl="1" w:tentative="1">
      <w:start w:val="1"/>
      <w:numFmt w:val="lowerLetter"/>
      <w:lvlText w:val="%2)"/>
      <w:lvlJc w:val="left"/>
      <w:pPr>
        <w:ind w:left="1229" w:hanging="420"/>
      </w:pPr>
    </w:lvl>
    <w:lvl w:ilvl="2" w:tentative="1">
      <w:start w:val="1"/>
      <w:numFmt w:val="lowerRoman"/>
      <w:lvlText w:val="%3."/>
      <w:lvlJc w:val="right"/>
      <w:pPr>
        <w:ind w:left="1649" w:hanging="420"/>
      </w:pPr>
    </w:lvl>
    <w:lvl w:ilvl="3" w:tentative="1">
      <w:start w:val="1"/>
      <w:numFmt w:val="decimal"/>
      <w:lvlText w:val="%4."/>
      <w:lvlJc w:val="left"/>
      <w:pPr>
        <w:ind w:left="2069" w:hanging="420"/>
      </w:pPr>
    </w:lvl>
    <w:lvl w:ilvl="4" w:tentative="1">
      <w:start w:val="1"/>
      <w:numFmt w:val="lowerLetter"/>
      <w:lvlText w:val="%5)"/>
      <w:lvlJc w:val="left"/>
      <w:pPr>
        <w:ind w:left="2489" w:hanging="420"/>
      </w:pPr>
    </w:lvl>
    <w:lvl w:ilvl="5" w:tentative="1">
      <w:start w:val="1"/>
      <w:numFmt w:val="lowerRoman"/>
      <w:lvlText w:val="%6."/>
      <w:lvlJc w:val="right"/>
      <w:pPr>
        <w:ind w:left="2909" w:hanging="420"/>
      </w:pPr>
    </w:lvl>
    <w:lvl w:ilvl="6" w:tentative="1">
      <w:start w:val="1"/>
      <w:numFmt w:val="decimal"/>
      <w:lvlText w:val="%7."/>
      <w:lvlJc w:val="left"/>
      <w:pPr>
        <w:ind w:left="3329" w:hanging="420"/>
      </w:pPr>
    </w:lvl>
    <w:lvl w:ilvl="7" w:tentative="1">
      <w:start w:val="1"/>
      <w:numFmt w:val="lowerLetter"/>
      <w:lvlText w:val="%8)"/>
      <w:lvlJc w:val="left"/>
      <w:pPr>
        <w:ind w:left="3749" w:hanging="420"/>
      </w:pPr>
    </w:lvl>
    <w:lvl w:ilvl="8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31" w15:restartNumberingAfterBreak="0">
    <w:nsid w:val="3F69705A"/>
    <w:multiLevelType w:val="multilevel"/>
    <w:tmpl w:val="D66A1EFA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400A0456"/>
    <w:multiLevelType w:val="hybridMultilevel"/>
    <w:tmpl w:val="6F06A67C"/>
    <w:lvl w:ilvl="0" w:tplc="CDC8F9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426D1218"/>
    <w:multiLevelType w:val="singleLevel"/>
    <w:tmpl w:val="426D1218"/>
    <w:lvl w:ilvl="0" w:tentative="1">
      <w:start w:val="1"/>
      <w:numFmt w:val="bullet"/>
      <w:pStyle w:val="1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43223DA4"/>
    <w:multiLevelType w:val="hybridMultilevel"/>
    <w:tmpl w:val="98F8F7A2"/>
    <w:lvl w:ilvl="0" w:tplc="B9C411F2">
      <w:start w:val="1"/>
      <w:numFmt w:val="decimal"/>
      <w:lvlText w:val="（%1）"/>
      <w:lvlJc w:val="left"/>
      <w:pPr>
        <w:ind w:left="480" w:hanging="48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50E730B"/>
    <w:multiLevelType w:val="multilevel"/>
    <w:tmpl w:val="450E730B"/>
    <w:lvl w:ilvl="0" w:tentative="1">
      <w:start w:val="4"/>
      <w:numFmt w:val="decimal"/>
      <w:pStyle w:val="21"/>
      <w:lvlText w:val="%1.3.3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70D7290"/>
    <w:multiLevelType w:val="multilevel"/>
    <w:tmpl w:val="470D7290"/>
    <w:lvl w:ilvl="0">
      <w:start w:val="1"/>
      <w:numFmt w:val="decimal"/>
      <w:lvlText w:val="%1)"/>
      <w:lvlJc w:val="left"/>
      <w:pPr>
        <w:ind w:left="809" w:hanging="420"/>
      </w:pPr>
    </w:lvl>
    <w:lvl w:ilvl="1" w:tentative="1">
      <w:start w:val="1"/>
      <w:numFmt w:val="lowerLetter"/>
      <w:lvlText w:val="%2)"/>
      <w:lvlJc w:val="left"/>
      <w:pPr>
        <w:ind w:left="1229" w:hanging="420"/>
      </w:pPr>
    </w:lvl>
    <w:lvl w:ilvl="2" w:tentative="1">
      <w:start w:val="1"/>
      <w:numFmt w:val="lowerRoman"/>
      <w:lvlText w:val="%3."/>
      <w:lvlJc w:val="right"/>
      <w:pPr>
        <w:ind w:left="1649" w:hanging="420"/>
      </w:pPr>
    </w:lvl>
    <w:lvl w:ilvl="3" w:tentative="1">
      <w:start w:val="1"/>
      <w:numFmt w:val="decimal"/>
      <w:lvlText w:val="%4."/>
      <w:lvlJc w:val="left"/>
      <w:pPr>
        <w:ind w:left="2069" w:hanging="420"/>
      </w:pPr>
    </w:lvl>
    <w:lvl w:ilvl="4" w:tentative="1">
      <w:start w:val="1"/>
      <w:numFmt w:val="lowerLetter"/>
      <w:lvlText w:val="%5)"/>
      <w:lvlJc w:val="left"/>
      <w:pPr>
        <w:ind w:left="2489" w:hanging="420"/>
      </w:pPr>
    </w:lvl>
    <w:lvl w:ilvl="5" w:tentative="1">
      <w:start w:val="1"/>
      <w:numFmt w:val="lowerRoman"/>
      <w:lvlText w:val="%6."/>
      <w:lvlJc w:val="right"/>
      <w:pPr>
        <w:ind w:left="2909" w:hanging="420"/>
      </w:pPr>
    </w:lvl>
    <w:lvl w:ilvl="6" w:tentative="1">
      <w:start w:val="1"/>
      <w:numFmt w:val="decimal"/>
      <w:lvlText w:val="%7."/>
      <w:lvlJc w:val="left"/>
      <w:pPr>
        <w:ind w:left="3329" w:hanging="420"/>
      </w:pPr>
    </w:lvl>
    <w:lvl w:ilvl="7" w:tentative="1">
      <w:start w:val="1"/>
      <w:numFmt w:val="lowerLetter"/>
      <w:lvlText w:val="%8)"/>
      <w:lvlJc w:val="left"/>
      <w:pPr>
        <w:ind w:left="3749" w:hanging="420"/>
      </w:pPr>
    </w:lvl>
    <w:lvl w:ilvl="8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37" w15:restartNumberingAfterBreak="0">
    <w:nsid w:val="48FB0596"/>
    <w:multiLevelType w:val="hybridMultilevel"/>
    <w:tmpl w:val="E6A84946"/>
    <w:lvl w:ilvl="0" w:tplc="72B85F84">
      <w:start w:val="1"/>
      <w:numFmt w:val="decimal"/>
      <w:lvlText w:val="%1)"/>
      <w:lvlJc w:val="left"/>
      <w:pPr>
        <w:ind w:left="12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5" w:hanging="480"/>
      </w:pPr>
    </w:lvl>
    <w:lvl w:ilvl="2" w:tplc="0409001B" w:tentative="1">
      <w:start w:val="1"/>
      <w:numFmt w:val="lowerRoman"/>
      <w:lvlText w:val="%3."/>
      <w:lvlJc w:val="right"/>
      <w:pPr>
        <w:ind w:left="2285" w:hanging="480"/>
      </w:pPr>
    </w:lvl>
    <w:lvl w:ilvl="3" w:tplc="0409000F" w:tentative="1">
      <w:start w:val="1"/>
      <w:numFmt w:val="decimal"/>
      <w:lvlText w:val="%4."/>
      <w:lvlJc w:val="left"/>
      <w:pPr>
        <w:ind w:left="2765" w:hanging="480"/>
      </w:pPr>
    </w:lvl>
    <w:lvl w:ilvl="4" w:tplc="04090019" w:tentative="1">
      <w:start w:val="1"/>
      <w:numFmt w:val="lowerLetter"/>
      <w:lvlText w:val="%5)"/>
      <w:lvlJc w:val="left"/>
      <w:pPr>
        <w:ind w:left="3245" w:hanging="480"/>
      </w:pPr>
    </w:lvl>
    <w:lvl w:ilvl="5" w:tplc="0409001B" w:tentative="1">
      <w:start w:val="1"/>
      <w:numFmt w:val="lowerRoman"/>
      <w:lvlText w:val="%6."/>
      <w:lvlJc w:val="right"/>
      <w:pPr>
        <w:ind w:left="3725" w:hanging="480"/>
      </w:pPr>
    </w:lvl>
    <w:lvl w:ilvl="6" w:tplc="0409000F" w:tentative="1">
      <w:start w:val="1"/>
      <w:numFmt w:val="decimal"/>
      <w:lvlText w:val="%7."/>
      <w:lvlJc w:val="left"/>
      <w:pPr>
        <w:ind w:left="4205" w:hanging="480"/>
      </w:pPr>
    </w:lvl>
    <w:lvl w:ilvl="7" w:tplc="04090019" w:tentative="1">
      <w:start w:val="1"/>
      <w:numFmt w:val="lowerLetter"/>
      <w:lvlText w:val="%8)"/>
      <w:lvlJc w:val="left"/>
      <w:pPr>
        <w:ind w:left="4685" w:hanging="480"/>
      </w:pPr>
    </w:lvl>
    <w:lvl w:ilvl="8" w:tplc="0409001B" w:tentative="1">
      <w:start w:val="1"/>
      <w:numFmt w:val="lowerRoman"/>
      <w:lvlText w:val="%9."/>
      <w:lvlJc w:val="right"/>
      <w:pPr>
        <w:ind w:left="5165" w:hanging="480"/>
      </w:pPr>
    </w:lvl>
  </w:abstractNum>
  <w:abstractNum w:abstractNumId="38" w15:restartNumberingAfterBreak="0">
    <w:nsid w:val="4B20428A"/>
    <w:multiLevelType w:val="hybridMultilevel"/>
    <w:tmpl w:val="E6A84946"/>
    <w:lvl w:ilvl="0" w:tplc="72B85F84">
      <w:start w:val="1"/>
      <w:numFmt w:val="decimal"/>
      <w:lvlText w:val="%1)"/>
      <w:lvlJc w:val="left"/>
      <w:pPr>
        <w:ind w:left="12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5" w:hanging="480"/>
      </w:pPr>
    </w:lvl>
    <w:lvl w:ilvl="2" w:tplc="0409001B" w:tentative="1">
      <w:start w:val="1"/>
      <w:numFmt w:val="lowerRoman"/>
      <w:lvlText w:val="%3."/>
      <w:lvlJc w:val="right"/>
      <w:pPr>
        <w:ind w:left="2285" w:hanging="480"/>
      </w:pPr>
    </w:lvl>
    <w:lvl w:ilvl="3" w:tplc="0409000F" w:tentative="1">
      <w:start w:val="1"/>
      <w:numFmt w:val="decimal"/>
      <w:lvlText w:val="%4."/>
      <w:lvlJc w:val="left"/>
      <w:pPr>
        <w:ind w:left="2765" w:hanging="480"/>
      </w:pPr>
    </w:lvl>
    <w:lvl w:ilvl="4" w:tplc="04090019" w:tentative="1">
      <w:start w:val="1"/>
      <w:numFmt w:val="lowerLetter"/>
      <w:lvlText w:val="%5)"/>
      <w:lvlJc w:val="left"/>
      <w:pPr>
        <w:ind w:left="3245" w:hanging="480"/>
      </w:pPr>
    </w:lvl>
    <w:lvl w:ilvl="5" w:tplc="0409001B" w:tentative="1">
      <w:start w:val="1"/>
      <w:numFmt w:val="lowerRoman"/>
      <w:lvlText w:val="%6."/>
      <w:lvlJc w:val="right"/>
      <w:pPr>
        <w:ind w:left="3725" w:hanging="480"/>
      </w:pPr>
    </w:lvl>
    <w:lvl w:ilvl="6" w:tplc="0409000F" w:tentative="1">
      <w:start w:val="1"/>
      <w:numFmt w:val="decimal"/>
      <w:lvlText w:val="%7."/>
      <w:lvlJc w:val="left"/>
      <w:pPr>
        <w:ind w:left="4205" w:hanging="480"/>
      </w:pPr>
    </w:lvl>
    <w:lvl w:ilvl="7" w:tplc="04090019" w:tentative="1">
      <w:start w:val="1"/>
      <w:numFmt w:val="lowerLetter"/>
      <w:lvlText w:val="%8)"/>
      <w:lvlJc w:val="left"/>
      <w:pPr>
        <w:ind w:left="4685" w:hanging="480"/>
      </w:pPr>
    </w:lvl>
    <w:lvl w:ilvl="8" w:tplc="0409001B" w:tentative="1">
      <w:start w:val="1"/>
      <w:numFmt w:val="lowerRoman"/>
      <w:lvlText w:val="%9."/>
      <w:lvlJc w:val="right"/>
      <w:pPr>
        <w:ind w:left="5165" w:hanging="480"/>
      </w:pPr>
    </w:lvl>
  </w:abstractNum>
  <w:abstractNum w:abstractNumId="39" w15:restartNumberingAfterBreak="0">
    <w:nsid w:val="4C8135D9"/>
    <w:multiLevelType w:val="hybridMultilevel"/>
    <w:tmpl w:val="E6A84946"/>
    <w:lvl w:ilvl="0" w:tplc="72B85F84">
      <w:start w:val="1"/>
      <w:numFmt w:val="decimal"/>
      <w:lvlText w:val="%1)"/>
      <w:lvlJc w:val="left"/>
      <w:pPr>
        <w:ind w:left="12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5" w:hanging="480"/>
      </w:pPr>
    </w:lvl>
    <w:lvl w:ilvl="2" w:tplc="0409001B" w:tentative="1">
      <w:start w:val="1"/>
      <w:numFmt w:val="lowerRoman"/>
      <w:lvlText w:val="%3."/>
      <w:lvlJc w:val="right"/>
      <w:pPr>
        <w:ind w:left="2285" w:hanging="480"/>
      </w:pPr>
    </w:lvl>
    <w:lvl w:ilvl="3" w:tplc="0409000F" w:tentative="1">
      <w:start w:val="1"/>
      <w:numFmt w:val="decimal"/>
      <w:lvlText w:val="%4."/>
      <w:lvlJc w:val="left"/>
      <w:pPr>
        <w:ind w:left="2765" w:hanging="480"/>
      </w:pPr>
    </w:lvl>
    <w:lvl w:ilvl="4" w:tplc="04090019" w:tentative="1">
      <w:start w:val="1"/>
      <w:numFmt w:val="lowerLetter"/>
      <w:lvlText w:val="%5)"/>
      <w:lvlJc w:val="left"/>
      <w:pPr>
        <w:ind w:left="3245" w:hanging="480"/>
      </w:pPr>
    </w:lvl>
    <w:lvl w:ilvl="5" w:tplc="0409001B" w:tentative="1">
      <w:start w:val="1"/>
      <w:numFmt w:val="lowerRoman"/>
      <w:lvlText w:val="%6."/>
      <w:lvlJc w:val="right"/>
      <w:pPr>
        <w:ind w:left="3725" w:hanging="480"/>
      </w:pPr>
    </w:lvl>
    <w:lvl w:ilvl="6" w:tplc="0409000F" w:tentative="1">
      <w:start w:val="1"/>
      <w:numFmt w:val="decimal"/>
      <w:lvlText w:val="%7."/>
      <w:lvlJc w:val="left"/>
      <w:pPr>
        <w:ind w:left="4205" w:hanging="480"/>
      </w:pPr>
    </w:lvl>
    <w:lvl w:ilvl="7" w:tplc="04090019" w:tentative="1">
      <w:start w:val="1"/>
      <w:numFmt w:val="lowerLetter"/>
      <w:lvlText w:val="%8)"/>
      <w:lvlJc w:val="left"/>
      <w:pPr>
        <w:ind w:left="4685" w:hanging="480"/>
      </w:pPr>
    </w:lvl>
    <w:lvl w:ilvl="8" w:tplc="0409001B" w:tentative="1">
      <w:start w:val="1"/>
      <w:numFmt w:val="lowerRoman"/>
      <w:lvlText w:val="%9."/>
      <w:lvlJc w:val="right"/>
      <w:pPr>
        <w:ind w:left="5165" w:hanging="480"/>
      </w:pPr>
    </w:lvl>
  </w:abstractNum>
  <w:abstractNum w:abstractNumId="40" w15:restartNumberingAfterBreak="0">
    <w:nsid w:val="4F983AED"/>
    <w:multiLevelType w:val="hybridMultilevel"/>
    <w:tmpl w:val="D08C043E"/>
    <w:lvl w:ilvl="0" w:tplc="EDFA1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F7B2B79"/>
    <w:multiLevelType w:val="singleLevel"/>
    <w:tmpl w:val="FFFFFF7C"/>
    <w:lvl w:ilvl="0">
      <w:start w:val="1"/>
      <w:numFmt w:val="decimal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42" w15:restartNumberingAfterBreak="0">
    <w:nsid w:val="6FA6783A"/>
    <w:multiLevelType w:val="hybridMultilevel"/>
    <w:tmpl w:val="E6A84946"/>
    <w:lvl w:ilvl="0" w:tplc="72B85F84">
      <w:start w:val="1"/>
      <w:numFmt w:val="decimal"/>
      <w:lvlText w:val="%1)"/>
      <w:lvlJc w:val="left"/>
      <w:pPr>
        <w:ind w:left="12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5" w:hanging="480"/>
      </w:pPr>
    </w:lvl>
    <w:lvl w:ilvl="2" w:tplc="0409001B" w:tentative="1">
      <w:start w:val="1"/>
      <w:numFmt w:val="lowerRoman"/>
      <w:lvlText w:val="%3."/>
      <w:lvlJc w:val="right"/>
      <w:pPr>
        <w:ind w:left="2285" w:hanging="480"/>
      </w:pPr>
    </w:lvl>
    <w:lvl w:ilvl="3" w:tplc="0409000F" w:tentative="1">
      <w:start w:val="1"/>
      <w:numFmt w:val="decimal"/>
      <w:lvlText w:val="%4."/>
      <w:lvlJc w:val="left"/>
      <w:pPr>
        <w:ind w:left="2765" w:hanging="480"/>
      </w:pPr>
    </w:lvl>
    <w:lvl w:ilvl="4" w:tplc="04090019" w:tentative="1">
      <w:start w:val="1"/>
      <w:numFmt w:val="lowerLetter"/>
      <w:lvlText w:val="%5)"/>
      <w:lvlJc w:val="left"/>
      <w:pPr>
        <w:ind w:left="3245" w:hanging="480"/>
      </w:pPr>
    </w:lvl>
    <w:lvl w:ilvl="5" w:tplc="0409001B" w:tentative="1">
      <w:start w:val="1"/>
      <w:numFmt w:val="lowerRoman"/>
      <w:lvlText w:val="%6."/>
      <w:lvlJc w:val="right"/>
      <w:pPr>
        <w:ind w:left="3725" w:hanging="480"/>
      </w:pPr>
    </w:lvl>
    <w:lvl w:ilvl="6" w:tplc="0409000F" w:tentative="1">
      <w:start w:val="1"/>
      <w:numFmt w:val="decimal"/>
      <w:lvlText w:val="%7."/>
      <w:lvlJc w:val="left"/>
      <w:pPr>
        <w:ind w:left="4205" w:hanging="480"/>
      </w:pPr>
    </w:lvl>
    <w:lvl w:ilvl="7" w:tplc="04090019" w:tentative="1">
      <w:start w:val="1"/>
      <w:numFmt w:val="lowerLetter"/>
      <w:lvlText w:val="%8)"/>
      <w:lvlJc w:val="left"/>
      <w:pPr>
        <w:ind w:left="4685" w:hanging="480"/>
      </w:pPr>
    </w:lvl>
    <w:lvl w:ilvl="8" w:tplc="0409001B" w:tentative="1">
      <w:start w:val="1"/>
      <w:numFmt w:val="lowerRoman"/>
      <w:lvlText w:val="%9."/>
      <w:lvlJc w:val="right"/>
      <w:pPr>
        <w:ind w:left="5165" w:hanging="480"/>
      </w:pPr>
    </w:lvl>
  </w:abstractNum>
  <w:abstractNum w:abstractNumId="43" w15:restartNumberingAfterBreak="0">
    <w:nsid w:val="703F7755"/>
    <w:multiLevelType w:val="multilevel"/>
    <w:tmpl w:val="703F7755"/>
    <w:lvl w:ilvl="0">
      <w:start w:val="1"/>
      <w:numFmt w:val="decimal"/>
      <w:lvlText w:val="（%1）"/>
      <w:lvlJc w:val="left"/>
      <w:pPr>
        <w:ind w:left="988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408" w:hanging="420"/>
      </w:pPr>
    </w:lvl>
    <w:lvl w:ilvl="2" w:tentative="1">
      <w:start w:val="1"/>
      <w:numFmt w:val="lowerRoman"/>
      <w:lvlText w:val="%3."/>
      <w:lvlJc w:val="right"/>
      <w:pPr>
        <w:ind w:left="1828" w:hanging="420"/>
      </w:pPr>
    </w:lvl>
    <w:lvl w:ilvl="3" w:tentative="1">
      <w:start w:val="1"/>
      <w:numFmt w:val="decimal"/>
      <w:lvlText w:val="%4."/>
      <w:lvlJc w:val="left"/>
      <w:pPr>
        <w:ind w:left="2248" w:hanging="420"/>
      </w:pPr>
    </w:lvl>
    <w:lvl w:ilvl="4" w:tentative="1">
      <w:start w:val="1"/>
      <w:numFmt w:val="lowerLetter"/>
      <w:lvlText w:val="%5)"/>
      <w:lvlJc w:val="left"/>
      <w:pPr>
        <w:ind w:left="2668" w:hanging="420"/>
      </w:pPr>
    </w:lvl>
    <w:lvl w:ilvl="5" w:tentative="1">
      <w:start w:val="1"/>
      <w:numFmt w:val="lowerRoman"/>
      <w:lvlText w:val="%6."/>
      <w:lvlJc w:val="right"/>
      <w:pPr>
        <w:ind w:left="3088" w:hanging="420"/>
      </w:pPr>
    </w:lvl>
    <w:lvl w:ilvl="6" w:tentative="1">
      <w:start w:val="1"/>
      <w:numFmt w:val="decimal"/>
      <w:lvlText w:val="%7."/>
      <w:lvlJc w:val="left"/>
      <w:pPr>
        <w:ind w:left="3508" w:hanging="420"/>
      </w:pPr>
    </w:lvl>
    <w:lvl w:ilvl="7" w:tentative="1">
      <w:start w:val="1"/>
      <w:numFmt w:val="lowerLetter"/>
      <w:lvlText w:val="%8)"/>
      <w:lvlJc w:val="left"/>
      <w:pPr>
        <w:ind w:left="3928" w:hanging="420"/>
      </w:pPr>
    </w:lvl>
    <w:lvl w:ilvl="8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44" w15:restartNumberingAfterBreak="0">
    <w:nsid w:val="7089025E"/>
    <w:multiLevelType w:val="singleLevel"/>
    <w:tmpl w:val="7089025E"/>
    <w:lvl w:ilvl="0" w:tentative="1">
      <w:start w:val="1"/>
      <w:numFmt w:val="lowerLetter"/>
      <w:pStyle w:val="31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abstractNum w:abstractNumId="45" w15:restartNumberingAfterBreak="0">
    <w:nsid w:val="7C3F4564"/>
    <w:multiLevelType w:val="hybridMultilevel"/>
    <w:tmpl w:val="00ECBF78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46" w15:restartNumberingAfterBreak="0">
    <w:nsid w:val="7F9972B6"/>
    <w:multiLevelType w:val="hybridMultilevel"/>
    <w:tmpl w:val="7F5A0E90"/>
    <w:lvl w:ilvl="0" w:tplc="EAE87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44"/>
  </w:num>
  <w:num w:numId="12">
    <w:abstractNumId w:val="33"/>
  </w:num>
  <w:num w:numId="13">
    <w:abstractNumId w:val="35"/>
  </w:num>
  <w:num w:numId="14">
    <w:abstractNumId w:val="10"/>
  </w:num>
  <w:num w:numId="15">
    <w:abstractNumId w:val="36"/>
  </w:num>
  <w:num w:numId="16">
    <w:abstractNumId w:val="25"/>
  </w:num>
  <w:num w:numId="17">
    <w:abstractNumId w:val="19"/>
  </w:num>
  <w:num w:numId="18">
    <w:abstractNumId w:val="32"/>
  </w:num>
  <w:num w:numId="19">
    <w:abstractNumId w:val="34"/>
  </w:num>
  <w:num w:numId="20">
    <w:abstractNumId w:val="31"/>
  </w:num>
  <w:num w:numId="21">
    <w:abstractNumId w:val="13"/>
  </w:num>
  <w:num w:numId="22">
    <w:abstractNumId w:val="42"/>
  </w:num>
  <w:num w:numId="23">
    <w:abstractNumId w:val="28"/>
  </w:num>
  <w:num w:numId="24">
    <w:abstractNumId w:val="11"/>
  </w:num>
  <w:num w:numId="25">
    <w:abstractNumId w:val="38"/>
  </w:num>
  <w:num w:numId="26">
    <w:abstractNumId w:val="18"/>
  </w:num>
  <w:num w:numId="27">
    <w:abstractNumId w:val="41"/>
  </w:num>
  <w:num w:numId="28">
    <w:abstractNumId w:val="16"/>
  </w:num>
  <w:num w:numId="29">
    <w:abstractNumId w:val="30"/>
  </w:num>
  <w:num w:numId="30">
    <w:abstractNumId w:val="26"/>
  </w:num>
  <w:num w:numId="31">
    <w:abstractNumId w:val="39"/>
  </w:num>
  <w:num w:numId="32">
    <w:abstractNumId w:val="37"/>
  </w:num>
  <w:num w:numId="33">
    <w:abstractNumId w:val="17"/>
  </w:num>
  <w:num w:numId="34">
    <w:abstractNumId w:val="21"/>
  </w:num>
  <w:num w:numId="35">
    <w:abstractNumId w:val="15"/>
  </w:num>
  <w:num w:numId="36">
    <w:abstractNumId w:val="46"/>
  </w:num>
  <w:num w:numId="37">
    <w:abstractNumId w:val="14"/>
  </w:num>
  <w:num w:numId="38">
    <w:abstractNumId w:val="12"/>
  </w:num>
  <w:num w:numId="39">
    <w:abstractNumId w:val="29"/>
  </w:num>
  <w:num w:numId="40">
    <w:abstractNumId w:val="22"/>
  </w:num>
  <w:num w:numId="41">
    <w:abstractNumId w:val="27"/>
  </w:num>
  <w:num w:numId="42">
    <w:abstractNumId w:val="24"/>
  </w:num>
  <w:num w:numId="43">
    <w:abstractNumId w:val="43"/>
  </w:num>
  <w:num w:numId="44">
    <w:abstractNumId w:val="40"/>
  </w:num>
  <w:num w:numId="45">
    <w:abstractNumId w:val="23"/>
  </w:num>
  <w:num w:numId="46">
    <w:abstractNumId w:val="45"/>
  </w:num>
  <w:num w:numId="47">
    <w:abstractNumId w:val="20"/>
  </w:num>
  <w:numIdMacAtCleanup w:val="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Xue">
    <w15:presenceInfo w15:providerId="None" w15:userId="Xu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772"/>
    <w:rsid w:val="00001280"/>
    <w:rsid w:val="00002676"/>
    <w:rsid w:val="000041CD"/>
    <w:rsid w:val="0000434B"/>
    <w:rsid w:val="00020147"/>
    <w:rsid w:val="00025E24"/>
    <w:rsid w:val="00032725"/>
    <w:rsid w:val="00033CF7"/>
    <w:rsid w:val="00041F12"/>
    <w:rsid w:val="0004366D"/>
    <w:rsid w:val="000452E9"/>
    <w:rsid w:val="0005060B"/>
    <w:rsid w:val="00067A03"/>
    <w:rsid w:val="00072009"/>
    <w:rsid w:val="000767D7"/>
    <w:rsid w:val="000826DF"/>
    <w:rsid w:val="00085636"/>
    <w:rsid w:val="000859EE"/>
    <w:rsid w:val="00085BE3"/>
    <w:rsid w:val="00092862"/>
    <w:rsid w:val="00094671"/>
    <w:rsid w:val="000A7C5B"/>
    <w:rsid w:val="000B31A3"/>
    <w:rsid w:val="000B551C"/>
    <w:rsid w:val="000C113C"/>
    <w:rsid w:val="000C20B0"/>
    <w:rsid w:val="000C3AF3"/>
    <w:rsid w:val="000D3CC8"/>
    <w:rsid w:val="000D41CA"/>
    <w:rsid w:val="000E75BC"/>
    <w:rsid w:val="000F3833"/>
    <w:rsid w:val="000F3F82"/>
    <w:rsid w:val="000F46A5"/>
    <w:rsid w:val="000F5F21"/>
    <w:rsid w:val="00102173"/>
    <w:rsid w:val="00107D4D"/>
    <w:rsid w:val="0011495F"/>
    <w:rsid w:val="00120638"/>
    <w:rsid w:val="00131E5D"/>
    <w:rsid w:val="00133284"/>
    <w:rsid w:val="00134319"/>
    <w:rsid w:val="001378B8"/>
    <w:rsid w:val="00142328"/>
    <w:rsid w:val="00144B89"/>
    <w:rsid w:val="00144C0A"/>
    <w:rsid w:val="00150F2E"/>
    <w:rsid w:val="0015187F"/>
    <w:rsid w:val="00153590"/>
    <w:rsid w:val="001559C5"/>
    <w:rsid w:val="001677FE"/>
    <w:rsid w:val="00172629"/>
    <w:rsid w:val="00173E4A"/>
    <w:rsid w:val="00176E3C"/>
    <w:rsid w:val="00183E80"/>
    <w:rsid w:val="00191204"/>
    <w:rsid w:val="00194F46"/>
    <w:rsid w:val="00197326"/>
    <w:rsid w:val="00197C37"/>
    <w:rsid w:val="001A1419"/>
    <w:rsid w:val="001A2C4E"/>
    <w:rsid w:val="001B01C2"/>
    <w:rsid w:val="001B0A48"/>
    <w:rsid w:val="001B16B9"/>
    <w:rsid w:val="001B58EF"/>
    <w:rsid w:val="001C15B4"/>
    <w:rsid w:val="001C6DC3"/>
    <w:rsid w:val="001C71BD"/>
    <w:rsid w:val="001D0222"/>
    <w:rsid w:val="001D06E4"/>
    <w:rsid w:val="001D6A9D"/>
    <w:rsid w:val="001E2E4F"/>
    <w:rsid w:val="001E6455"/>
    <w:rsid w:val="001E6682"/>
    <w:rsid w:val="001F0AA7"/>
    <w:rsid w:val="001F618F"/>
    <w:rsid w:val="002003F8"/>
    <w:rsid w:val="002027B2"/>
    <w:rsid w:val="00205E0A"/>
    <w:rsid w:val="00214050"/>
    <w:rsid w:val="002155DD"/>
    <w:rsid w:val="00222CC3"/>
    <w:rsid w:val="00225A0A"/>
    <w:rsid w:val="00225C02"/>
    <w:rsid w:val="00233892"/>
    <w:rsid w:val="0023732C"/>
    <w:rsid w:val="00240BE6"/>
    <w:rsid w:val="00243E4F"/>
    <w:rsid w:val="00261805"/>
    <w:rsid w:val="00267E14"/>
    <w:rsid w:val="00271CCB"/>
    <w:rsid w:val="00285F85"/>
    <w:rsid w:val="00290D06"/>
    <w:rsid w:val="0029383D"/>
    <w:rsid w:val="00294A6F"/>
    <w:rsid w:val="00296716"/>
    <w:rsid w:val="002B210A"/>
    <w:rsid w:val="002E1580"/>
    <w:rsid w:val="002F0E0C"/>
    <w:rsid w:val="002F73A1"/>
    <w:rsid w:val="002F743E"/>
    <w:rsid w:val="0030534C"/>
    <w:rsid w:val="00321B33"/>
    <w:rsid w:val="003225FE"/>
    <w:rsid w:val="00323707"/>
    <w:rsid w:val="00324EB0"/>
    <w:rsid w:val="0032738D"/>
    <w:rsid w:val="00334919"/>
    <w:rsid w:val="003358EE"/>
    <w:rsid w:val="0034225E"/>
    <w:rsid w:val="003466B1"/>
    <w:rsid w:val="00351B05"/>
    <w:rsid w:val="00355083"/>
    <w:rsid w:val="00362F01"/>
    <w:rsid w:val="00363CF5"/>
    <w:rsid w:val="0037622C"/>
    <w:rsid w:val="003815C0"/>
    <w:rsid w:val="00382D52"/>
    <w:rsid w:val="00383801"/>
    <w:rsid w:val="00385241"/>
    <w:rsid w:val="00392E2A"/>
    <w:rsid w:val="003941E9"/>
    <w:rsid w:val="00395707"/>
    <w:rsid w:val="003968BA"/>
    <w:rsid w:val="003A0250"/>
    <w:rsid w:val="003A0B0E"/>
    <w:rsid w:val="003A193A"/>
    <w:rsid w:val="003A5507"/>
    <w:rsid w:val="003B2528"/>
    <w:rsid w:val="003B4820"/>
    <w:rsid w:val="003B540C"/>
    <w:rsid w:val="003B79D9"/>
    <w:rsid w:val="003C1529"/>
    <w:rsid w:val="003E7E31"/>
    <w:rsid w:val="003F01E7"/>
    <w:rsid w:val="003F417D"/>
    <w:rsid w:val="003F7B38"/>
    <w:rsid w:val="00410C12"/>
    <w:rsid w:val="004124EE"/>
    <w:rsid w:val="004145D0"/>
    <w:rsid w:val="00416C9D"/>
    <w:rsid w:val="00422D96"/>
    <w:rsid w:val="00422F0D"/>
    <w:rsid w:val="00430195"/>
    <w:rsid w:val="00462A88"/>
    <w:rsid w:val="00463B30"/>
    <w:rsid w:val="00464233"/>
    <w:rsid w:val="00470E01"/>
    <w:rsid w:val="00471BFA"/>
    <w:rsid w:val="00471E7B"/>
    <w:rsid w:val="00472A12"/>
    <w:rsid w:val="00472AE8"/>
    <w:rsid w:val="004755C9"/>
    <w:rsid w:val="004758B3"/>
    <w:rsid w:val="004761E0"/>
    <w:rsid w:val="00476DFA"/>
    <w:rsid w:val="00477EA2"/>
    <w:rsid w:val="00487448"/>
    <w:rsid w:val="00487F47"/>
    <w:rsid w:val="004904DA"/>
    <w:rsid w:val="004915BC"/>
    <w:rsid w:val="00491AD9"/>
    <w:rsid w:val="00491DCB"/>
    <w:rsid w:val="00492A76"/>
    <w:rsid w:val="00496CAA"/>
    <w:rsid w:val="004A1298"/>
    <w:rsid w:val="004A1BE4"/>
    <w:rsid w:val="004A4213"/>
    <w:rsid w:val="004A5F86"/>
    <w:rsid w:val="004B388A"/>
    <w:rsid w:val="004B591F"/>
    <w:rsid w:val="004C2915"/>
    <w:rsid w:val="004C29A5"/>
    <w:rsid w:val="004C3C72"/>
    <w:rsid w:val="004C60AC"/>
    <w:rsid w:val="004C71CD"/>
    <w:rsid w:val="004E2AAB"/>
    <w:rsid w:val="00506719"/>
    <w:rsid w:val="00506E2E"/>
    <w:rsid w:val="00506FDE"/>
    <w:rsid w:val="00507B81"/>
    <w:rsid w:val="00512BAA"/>
    <w:rsid w:val="00514BE8"/>
    <w:rsid w:val="005202F7"/>
    <w:rsid w:val="00520EA9"/>
    <w:rsid w:val="0052384B"/>
    <w:rsid w:val="00524F29"/>
    <w:rsid w:val="00526D7C"/>
    <w:rsid w:val="00533148"/>
    <w:rsid w:val="0053564A"/>
    <w:rsid w:val="00544601"/>
    <w:rsid w:val="00551468"/>
    <w:rsid w:val="00562140"/>
    <w:rsid w:val="00572908"/>
    <w:rsid w:val="00575170"/>
    <w:rsid w:val="0057586B"/>
    <w:rsid w:val="0057595D"/>
    <w:rsid w:val="0057658E"/>
    <w:rsid w:val="00581D63"/>
    <w:rsid w:val="00585521"/>
    <w:rsid w:val="005857BB"/>
    <w:rsid w:val="00594C19"/>
    <w:rsid w:val="005A4D8F"/>
    <w:rsid w:val="005B1D67"/>
    <w:rsid w:val="005B5EB5"/>
    <w:rsid w:val="005B7A3E"/>
    <w:rsid w:val="005C25C7"/>
    <w:rsid w:val="005C5D23"/>
    <w:rsid w:val="005D0E50"/>
    <w:rsid w:val="005D30C3"/>
    <w:rsid w:val="005D6EE7"/>
    <w:rsid w:val="005E1601"/>
    <w:rsid w:val="005E2E65"/>
    <w:rsid w:val="005E30A7"/>
    <w:rsid w:val="005E3A9D"/>
    <w:rsid w:val="005E40AD"/>
    <w:rsid w:val="005F2E86"/>
    <w:rsid w:val="005F3EC3"/>
    <w:rsid w:val="005F58FB"/>
    <w:rsid w:val="005F7E92"/>
    <w:rsid w:val="0060335B"/>
    <w:rsid w:val="00610744"/>
    <w:rsid w:val="006132AB"/>
    <w:rsid w:val="00624038"/>
    <w:rsid w:val="00625951"/>
    <w:rsid w:val="006510A6"/>
    <w:rsid w:val="00656006"/>
    <w:rsid w:val="00657995"/>
    <w:rsid w:val="006729AD"/>
    <w:rsid w:val="006757DF"/>
    <w:rsid w:val="006779DD"/>
    <w:rsid w:val="0068210F"/>
    <w:rsid w:val="00695BCD"/>
    <w:rsid w:val="00697DD8"/>
    <w:rsid w:val="006A3A42"/>
    <w:rsid w:val="006B7265"/>
    <w:rsid w:val="006B7D46"/>
    <w:rsid w:val="006C51D1"/>
    <w:rsid w:val="006C6B11"/>
    <w:rsid w:val="006C7B10"/>
    <w:rsid w:val="006D06F8"/>
    <w:rsid w:val="006D2900"/>
    <w:rsid w:val="006E262E"/>
    <w:rsid w:val="006E552A"/>
    <w:rsid w:val="006F0237"/>
    <w:rsid w:val="006F27FF"/>
    <w:rsid w:val="006F5905"/>
    <w:rsid w:val="006F6D8B"/>
    <w:rsid w:val="006F7694"/>
    <w:rsid w:val="00700495"/>
    <w:rsid w:val="007009A6"/>
    <w:rsid w:val="00717708"/>
    <w:rsid w:val="00720300"/>
    <w:rsid w:val="0073233D"/>
    <w:rsid w:val="007330CF"/>
    <w:rsid w:val="007358C1"/>
    <w:rsid w:val="00736932"/>
    <w:rsid w:val="00740858"/>
    <w:rsid w:val="00741277"/>
    <w:rsid w:val="00744C97"/>
    <w:rsid w:val="007452DB"/>
    <w:rsid w:val="007475B8"/>
    <w:rsid w:val="00751D45"/>
    <w:rsid w:val="00754DE4"/>
    <w:rsid w:val="007732F3"/>
    <w:rsid w:val="00780B40"/>
    <w:rsid w:val="00781D76"/>
    <w:rsid w:val="0078417A"/>
    <w:rsid w:val="00786E61"/>
    <w:rsid w:val="007A3017"/>
    <w:rsid w:val="007B4F78"/>
    <w:rsid w:val="007C5B04"/>
    <w:rsid w:val="007C663B"/>
    <w:rsid w:val="007D41C1"/>
    <w:rsid w:val="007F508A"/>
    <w:rsid w:val="007F515D"/>
    <w:rsid w:val="007F72F3"/>
    <w:rsid w:val="007F7E1E"/>
    <w:rsid w:val="00800A6A"/>
    <w:rsid w:val="008033CC"/>
    <w:rsid w:val="008035D6"/>
    <w:rsid w:val="00803729"/>
    <w:rsid w:val="00803E64"/>
    <w:rsid w:val="008128AF"/>
    <w:rsid w:val="0082086F"/>
    <w:rsid w:val="00821E41"/>
    <w:rsid w:val="0082286C"/>
    <w:rsid w:val="00840039"/>
    <w:rsid w:val="008412A2"/>
    <w:rsid w:val="0084219B"/>
    <w:rsid w:val="00850285"/>
    <w:rsid w:val="00860F23"/>
    <w:rsid w:val="00867E92"/>
    <w:rsid w:val="00871FB0"/>
    <w:rsid w:val="00874DDD"/>
    <w:rsid w:val="00884470"/>
    <w:rsid w:val="00884D65"/>
    <w:rsid w:val="008850EA"/>
    <w:rsid w:val="00885651"/>
    <w:rsid w:val="00892BB9"/>
    <w:rsid w:val="008A1C9C"/>
    <w:rsid w:val="008B35AF"/>
    <w:rsid w:val="008B51E5"/>
    <w:rsid w:val="008C3A40"/>
    <w:rsid w:val="008C4AC2"/>
    <w:rsid w:val="008D50AD"/>
    <w:rsid w:val="008E1EA6"/>
    <w:rsid w:val="008F1C75"/>
    <w:rsid w:val="009013AE"/>
    <w:rsid w:val="00905203"/>
    <w:rsid w:val="00911C50"/>
    <w:rsid w:val="00912A93"/>
    <w:rsid w:val="00914C93"/>
    <w:rsid w:val="00922460"/>
    <w:rsid w:val="009331C8"/>
    <w:rsid w:val="009332DF"/>
    <w:rsid w:val="00933460"/>
    <w:rsid w:val="00933E35"/>
    <w:rsid w:val="0094314C"/>
    <w:rsid w:val="00950C96"/>
    <w:rsid w:val="00951CE1"/>
    <w:rsid w:val="00951ECA"/>
    <w:rsid w:val="00952E82"/>
    <w:rsid w:val="00956A73"/>
    <w:rsid w:val="009617ED"/>
    <w:rsid w:val="00962F95"/>
    <w:rsid w:val="00982AFF"/>
    <w:rsid w:val="00987754"/>
    <w:rsid w:val="009913AD"/>
    <w:rsid w:val="00991CFA"/>
    <w:rsid w:val="0099369D"/>
    <w:rsid w:val="009A0419"/>
    <w:rsid w:val="009A0CEF"/>
    <w:rsid w:val="009B2B76"/>
    <w:rsid w:val="009B4CF7"/>
    <w:rsid w:val="009C25CD"/>
    <w:rsid w:val="009D496A"/>
    <w:rsid w:val="009D5B69"/>
    <w:rsid w:val="009D6B27"/>
    <w:rsid w:val="009D6D56"/>
    <w:rsid w:val="009E13EB"/>
    <w:rsid w:val="009E2D24"/>
    <w:rsid w:val="009E596D"/>
    <w:rsid w:val="009F0C79"/>
    <w:rsid w:val="00A0210A"/>
    <w:rsid w:val="00A02FC3"/>
    <w:rsid w:val="00A1535E"/>
    <w:rsid w:val="00A156C5"/>
    <w:rsid w:val="00A2154F"/>
    <w:rsid w:val="00A21A41"/>
    <w:rsid w:val="00A27101"/>
    <w:rsid w:val="00A31A10"/>
    <w:rsid w:val="00A418D4"/>
    <w:rsid w:val="00A41E87"/>
    <w:rsid w:val="00A43BC3"/>
    <w:rsid w:val="00A459E4"/>
    <w:rsid w:val="00A54448"/>
    <w:rsid w:val="00A5639B"/>
    <w:rsid w:val="00A57D34"/>
    <w:rsid w:val="00A62C49"/>
    <w:rsid w:val="00A62F73"/>
    <w:rsid w:val="00A66463"/>
    <w:rsid w:val="00A73ADF"/>
    <w:rsid w:val="00A82308"/>
    <w:rsid w:val="00A87C2B"/>
    <w:rsid w:val="00A951DE"/>
    <w:rsid w:val="00A95A1F"/>
    <w:rsid w:val="00AA6E2A"/>
    <w:rsid w:val="00AB12BC"/>
    <w:rsid w:val="00AB4708"/>
    <w:rsid w:val="00AB71EA"/>
    <w:rsid w:val="00AC27CA"/>
    <w:rsid w:val="00AC3886"/>
    <w:rsid w:val="00AC4376"/>
    <w:rsid w:val="00AD1DB2"/>
    <w:rsid w:val="00AD761F"/>
    <w:rsid w:val="00AD77D4"/>
    <w:rsid w:val="00AF285B"/>
    <w:rsid w:val="00B04D1F"/>
    <w:rsid w:val="00B120BF"/>
    <w:rsid w:val="00B27BBC"/>
    <w:rsid w:val="00B31540"/>
    <w:rsid w:val="00B44AF2"/>
    <w:rsid w:val="00B46878"/>
    <w:rsid w:val="00B50E0E"/>
    <w:rsid w:val="00B609CA"/>
    <w:rsid w:val="00B615FA"/>
    <w:rsid w:val="00B64FC9"/>
    <w:rsid w:val="00B71587"/>
    <w:rsid w:val="00B75F03"/>
    <w:rsid w:val="00B77EBD"/>
    <w:rsid w:val="00B8253C"/>
    <w:rsid w:val="00B8697E"/>
    <w:rsid w:val="00B87698"/>
    <w:rsid w:val="00B90B26"/>
    <w:rsid w:val="00B91F54"/>
    <w:rsid w:val="00B92F9C"/>
    <w:rsid w:val="00BA06F7"/>
    <w:rsid w:val="00BA0DDF"/>
    <w:rsid w:val="00BA49CF"/>
    <w:rsid w:val="00BA75A1"/>
    <w:rsid w:val="00BB47B1"/>
    <w:rsid w:val="00BC017E"/>
    <w:rsid w:val="00BC4392"/>
    <w:rsid w:val="00BC744D"/>
    <w:rsid w:val="00BD4A80"/>
    <w:rsid w:val="00BD60C1"/>
    <w:rsid w:val="00BE20C2"/>
    <w:rsid w:val="00BE3024"/>
    <w:rsid w:val="00BE3453"/>
    <w:rsid w:val="00BF18C7"/>
    <w:rsid w:val="00C07FE4"/>
    <w:rsid w:val="00C14F3F"/>
    <w:rsid w:val="00C26AC1"/>
    <w:rsid w:val="00C270D2"/>
    <w:rsid w:val="00C30132"/>
    <w:rsid w:val="00C33E21"/>
    <w:rsid w:val="00C360E7"/>
    <w:rsid w:val="00C47C31"/>
    <w:rsid w:val="00C47CB0"/>
    <w:rsid w:val="00C516C2"/>
    <w:rsid w:val="00C52AF9"/>
    <w:rsid w:val="00C540A7"/>
    <w:rsid w:val="00C62B2B"/>
    <w:rsid w:val="00C71EEA"/>
    <w:rsid w:val="00C74C60"/>
    <w:rsid w:val="00C814C4"/>
    <w:rsid w:val="00C83603"/>
    <w:rsid w:val="00C9186F"/>
    <w:rsid w:val="00C91E70"/>
    <w:rsid w:val="00C91F3C"/>
    <w:rsid w:val="00C9558D"/>
    <w:rsid w:val="00C9629A"/>
    <w:rsid w:val="00CA1601"/>
    <w:rsid w:val="00CB2D1C"/>
    <w:rsid w:val="00CB508C"/>
    <w:rsid w:val="00CB5557"/>
    <w:rsid w:val="00CC3BF5"/>
    <w:rsid w:val="00CD09C9"/>
    <w:rsid w:val="00CD3FA2"/>
    <w:rsid w:val="00CD5416"/>
    <w:rsid w:val="00CD5E3A"/>
    <w:rsid w:val="00CD66D2"/>
    <w:rsid w:val="00CD75B4"/>
    <w:rsid w:val="00CE6653"/>
    <w:rsid w:val="00CE7C6B"/>
    <w:rsid w:val="00D02FC6"/>
    <w:rsid w:val="00D06862"/>
    <w:rsid w:val="00D16110"/>
    <w:rsid w:val="00D202E0"/>
    <w:rsid w:val="00D22FD6"/>
    <w:rsid w:val="00D2782D"/>
    <w:rsid w:val="00D30ACB"/>
    <w:rsid w:val="00D315F2"/>
    <w:rsid w:val="00D32104"/>
    <w:rsid w:val="00D37CB5"/>
    <w:rsid w:val="00D41713"/>
    <w:rsid w:val="00D514D5"/>
    <w:rsid w:val="00D53476"/>
    <w:rsid w:val="00D5383B"/>
    <w:rsid w:val="00D53AC8"/>
    <w:rsid w:val="00D60454"/>
    <w:rsid w:val="00D61AC9"/>
    <w:rsid w:val="00D61EAF"/>
    <w:rsid w:val="00D70F39"/>
    <w:rsid w:val="00D740E6"/>
    <w:rsid w:val="00D768C9"/>
    <w:rsid w:val="00D831B0"/>
    <w:rsid w:val="00D83D7A"/>
    <w:rsid w:val="00D94F4F"/>
    <w:rsid w:val="00DA2C46"/>
    <w:rsid w:val="00DB2AC3"/>
    <w:rsid w:val="00DB4518"/>
    <w:rsid w:val="00DC6236"/>
    <w:rsid w:val="00DC715A"/>
    <w:rsid w:val="00DD22A5"/>
    <w:rsid w:val="00DD3FED"/>
    <w:rsid w:val="00DE0B54"/>
    <w:rsid w:val="00DE38C6"/>
    <w:rsid w:val="00DE472D"/>
    <w:rsid w:val="00DF0E95"/>
    <w:rsid w:val="00E06D7B"/>
    <w:rsid w:val="00E11336"/>
    <w:rsid w:val="00E13BFA"/>
    <w:rsid w:val="00E2295B"/>
    <w:rsid w:val="00E27D51"/>
    <w:rsid w:val="00E366CE"/>
    <w:rsid w:val="00E401B4"/>
    <w:rsid w:val="00E43247"/>
    <w:rsid w:val="00E50B82"/>
    <w:rsid w:val="00E5205B"/>
    <w:rsid w:val="00E53F94"/>
    <w:rsid w:val="00E64C67"/>
    <w:rsid w:val="00E70A52"/>
    <w:rsid w:val="00E71064"/>
    <w:rsid w:val="00E72256"/>
    <w:rsid w:val="00E93F0D"/>
    <w:rsid w:val="00E9778A"/>
    <w:rsid w:val="00EA1021"/>
    <w:rsid w:val="00EA2E96"/>
    <w:rsid w:val="00EA3E75"/>
    <w:rsid w:val="00EA3E9C"/>
    <w:rsid w:val="00EA591F"/>
    <w:rsid w:val="00EA6143"/>
    <w:rsid w:val="00EC16CE"/>
    <w:rsid w:val="00EC52A2"/>
    <w:rsid w:val="00ED3C03"/>
    <w:rsid w:val="00EE520A"/>
    <w:rsid w:val="00EF43B1"/>
    <w:rsid w:val="00EF4A7E"/>
    <w:rsid w:val="00EF642C"/>
    <w:rsid w:val="00EF74E2"/>
    <w:rsid w:val="00EF7F68"/>
    <w:rsid w:val="00F154E6"/>
    <w:rsid w:val="00F34772"/>
    <w:rsid w:val="00F34DF0"/>
    <w:rsid w:val="00F358E5"/>
    <w:rsid w:val="00F374CD"/>
    <w:rsid w:val="00F520ED"/>
    <w:rsid w:val="00F606C0"/>
    <w:rsid w:val="00F73253"/>
    <w:rsid w:val="00F7421A"/>
    <w:rsid w:val="00F7472D"/>
    <w:rsid w:val="00F753BC"/>
    <w:rsid w:val="00F758D9"/>
    <w:rsid w:val="00F76648"/>
    <w:rsid w:val="00F82A85"/>
    <w:rsid w:val="00F841F6"/>
    <w:rsid w:val="00F902F9"/>
    <w:rsid w:val="00F921E8"/>
    <w:rsid w:val="00F94071"/>
    <w:rsid w:val="00FA2A3D"/>
    <w:rsid w:val="00FA6E8E"/>
    <w:rsid w:val="00FB75B7"/>
    <w:rsid w:val="00FC0327"/>
    <w:rsid w:val="00FD2022"/>
    <w:rsid w:val="00FD5C0E"/>
    <w:rsid w:val="00FE728C"/>
    <w:rsid w:val="00FF02BF"/>
    <w:rsid w:val="24FA7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3DA4BFF"/>
  <w15:docId w15:val="{50558A93-2059-4C2D-9295-080003D9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semiHidden="1" w:unhideWhenUsed="1"/>
    <w:lsdException w:name="Hyperlink" w:uiPriority="99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7622C"/>
    <w:pPr>
      <w:spacing w:after="200" w:line="276" w:lineRule="auto"/>
    </w:pPr>
    <w:rPr>
      <w:rFonts w:ascii="Calibri" w:hAnsi="Calibri" w:cs="黑体"/>
      <w:sz w:val="22"/>
      <w:szCs w:val="22"/>
    </w:rPr>
  </w:style>
  <w:style w:type="paragraph" w:styleId="10">
    <w:name w:val="heading 1"/>
    <w:basedOn w:val="a1"/>
    <w:next w:val="a1"/>
    <w:link w:val="11"/>
    <w:uiPriority w:val="9"/>
    <w:qFormat/>
    <w:rsid w:val="0037622C"/>
    <w:pPr>
      <w:keepNext/>
      <w:keepLines/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</w:rPr>
  </w:style>
  <w:style w:type="paragraph" w:styleId="22">
    <w:name w:val="heading 2"/>
    <w:basedOn w:val="a1"/>
    <w:next w:val="a1"/>
    <w:link w:val="23"/>
    <w:uiPriority w:val="9"/>
    <w:unhideWhenUsed/>
    <w:qFormat/>
    <w:rsid w:val="0037622C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37622C"/>
    <w:pPr>
      <w:keepNext/>
      <w:keepLines/>
      <w:spacing w:before="200" w:after="0"/>
      <w:outlineLvl w:val="2"/>
    </w:pPr>
    <w:rPr>
      <w:rFonts w:ascii="Calibri Light" w:hAnsi="Calibri Light"/>
      <w:b/>
      <w:bCs/>
      <w:color w:val="5B9BD5"/>
    </w:rPr>
  </w:style>
  <w:style w:type="paragraph" w:styleId="41">
    <w:name w:val="heading 4"/>
    <w:basedOn w:val="a1"/>
    <w:next w:val="a1"/>
    <w:link w:val="42"/>
    <w:uiPriority w:val="9"/>
    <w:unhideWhenUsed/>
    <w:qFormat/>
    <w:rsid w:val="0037622C"/>
    <w:pPr>
      <w:keepNext/>
      <w:keepLines/>
      <w:spacing w:before="200" w:after="0"/>
      <w:outlineLvl w:val="3"/>
    </w:pPr>
    <w:rPr>
      <w:rFonts w:ascii="Calibri Light" w:hAnsi="Calibri Light"/>
      <w:b/>
      <w:bCs/>
      <w:i/>
      <w:iCs/>
      <w:color w:val="5B9BD5"/>
    </w:rPr>
  </w:style>
  <w:style w:type="paragraph" w:styleId="51">
    <w:name w:val="heading 5"/>
    <w:basedOn w:val="a1"/>
    <w:next w:val="a1"/>
    <w:link w:val="52"/>
    <w:uiPriority w:val="9"/>
    <w:unhideWhenUsed/>
    <w:qFormat/>
    <w:rsid w:val="0037622C"/>
    <w:pPr>
      <w:keepNext/>
      <w:keepLines/>
      <w:spacing w:before="200" w:after="0"/>
      <w:outlineLvl w:val="4"/>
    </w:pPr>
    <w:rPr>
      <w:rFonts w:ascii="Calibri Light" w:hAnsi="Calibri Light"/>
      <w:color w:val="1E4C76"/>
    </w:rPr>
  </w:style>
  <w:style w:type="paragraph" w:styleId="6">
    <w:name w:val="heading 6"/>
    <w:basedOn w:val="a1"/>
    <w:next w:val="a1"/>
    <w:link w:val="60"/>
    <w:uiPriority w:val="9"/>
    <w:unhideWhenUsed/>
    <w:qFormat/>
    <w:rsid w:val="0037622C"/>
    <w:pPr>
      <w:keepNext/>
      <w:keepLines/>
      <w:spacing w:before="200" w:after="0"/>
      <w:outlineLvl w:val="5"/>
    </w:pPr>
    <w:rPr>
      <w:rFonts w:ascii="Calibri Light" w:hAnsi="Calibri Light"/>
      <w:i/>
      <w:iCs/>
      <w:color w:val="1E4C76"/>
    </w:rPr>
  </w:style>
  <w:style w:type="paragraph" w:styleId="7">
    <w:name w:val="heading 7"/>
    <w:basedOn w:val="a1"/>
    <w:next w:val="a1"/>
    <w:link w:val="70"/>
    <w:uiPriority w:val="9"/>
    <w:unhideWhenUsed/>
    <w:qFormat/>
    <w:rsid w:val="0037622C"/>
    <w:pPr>
      <w:keepNext/>
      <w:keepLines/>
      <w:spacing w:before="200" w:after="0"/>
      <w:outlineLvl w:val="6"/>
    </w:pPr>
    <w:rPr>
      <w:rFonts w:ascii="Calibri Light" w:hAnsi="Calibri Light"/>
      <w:i/>
      <w:iCs/>
      <w:color w:val="3F3F3F"/>
    </w:rPr>
  </w:style>
  <w:style w:type="paragraph" w:styleId="8">
    <w:name w:val="heading 8"/>
    <w:basedOn w:val="a1"/>
    <w:next w:val="a1"/>
    <w:link w:val="80"/>
    <w:uiPriority w:val="9"/>
    <w:unhideWhenUsed/>
    <w:qFormat/>
    <w:rsid w:val="0037622C"/>
    <w:pPr>
      <w:keepNext/>
      <w:keepLines/>
      <w:spacing w:before="200" w:after="0"/>
      <w:outlineLvl w:val="7"/>
    </w:pPr>
    <w:rPr>
      <w:rFonts w:ascii="Calibri Light" w:hAnsi="Calibri Light"/>
      <w:color w:val="5B9BD5"/>
      <w:sz w:val="20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37622C"/>
    <w:pPr>
      <w:keepNext/>
      <w:keepLines/>
      <w:spacing w:before="200" w:after="0"/>
      <w:outlineLvl w:val="8"/>
    </w:pPr>
    <w:rPr>
      <w:rFonts w:ascii="Calibri Light" w:hAnsi="Calibri Light"/>
      <w:i/>
      <w:iCs/>
      <w:color w:val="3F3F3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4">
    <w:name w:val="List 3"/>
    <w:basedOn w:val="a1"/>
    <w:rsid w:val="0037622C"/>
    <w:pPr>
      <w:ind w:leftChars="400" w:left="100" w:hangingChars="200" w:hanging="200"/>
    </w:pPr>
  </w:style>
  <w:style w:type="paragraph" w:styleId="a5">
    <w:name w:val="annotation subject"/>
    <w:basedOn w:val="a6"/>
    <w:next w:val="a6"/>
    <w:link w:val="a7"/>
    <w:uiPriority w:val="99"/>
    <w:unhideWhenUsed/>
    <w:rsid w:val="0037622C"/>
    <w:rPr>
      <w:b/>
      <w:bCs/>
    </w:rPr>
  </w:style>
  <w:style w:type="paragraph" w:styleId="a6">
    <w:name w:val="annotation text"/>
    <w:basedOn w:val="a1"/>
    <w:link w:val="a8"/>
    <w:uiPriority w:val="99"/>
    <w:unhideWhenUsed/>
    <w:rsid w:val="0037622C"/>
  </w:style>
  <w:style w:type="paragraph" w:styleId="71">
    <w:name w:val="toc 7"/>
    <w:basedOn w:val="a1"/>
    <w:next w:val="a1"/>
    <w:semiHidden/>
    <w:rsid w:val="0037622C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2">
    <w:name w:val="List Number 2"/>
    <w:basedOn w:val="a1"/>
    <w:rsid w:val="0037622C"/>
    <w:pPr>
      <w:numPr>
        <w:numId w:val="1"/>
      </w:numPr>
      <w:ind w:leftChars="0" w:left="0" w:firstLineChars="0" w:firstLine="0"/>
    </w:pPr>
    <w:rPr>
      <w:sz w:val="21"/>
      <w:szCs w:val="20"/>
    </w:rPr>
  </w:style>
  <w:style w:type="paragraph" w:styleId="40">
    <w:name w:val="List Bullet 4"/>
    <w:basedOn w:val="a1"/>
    <w:rsid w:val="0037622C"/>
    <w:pPr>
      <w:numPr>
        <w:numId w:val="2"/>
      </w:numPr>
      <w:ind w:leftChars="0" w:left="0" w:firstLineChars="0" w:firstLine="0"/>
    </w:pPr>
    <w:rPr>
      <w:sz w:val="21"/>
      <w:szCs w:val="20"/>
    </w:rPr>
  </w:style>
  <w:style w:type="paragraph" w:styleId="a">
    <w:name w:val="List Number"/>
    <w:basedOn w:val="a1"/>
    <w:rsid w:val="0037622C"/>
    <w:pPr>
      <w:numPr>
        <w:numId w:val="3"/>
      </w:numPr>
      <w:ind w:firstLineChars="0" w:firstLine="0"/>
    </w:pPr>
    <w:rPr>
      <w:sz w:val="21"/>
      <w:szCs w:val="20"/>
    </w:rPr>
  </w:style>
  <w:style w:type="paragraph" w:styleId="a9">
    <w:name w:val="Normal Indent"/>
    <w:basedOn w:val="a1"/>
    <w:rsid w:val="0037622C"/>
    <w:pPr>
      <w:ind w:firstLine="420"/>
    </w:pPr>
    <w:rPr>
      <w:szCs w:val="20"/>
    </w:rPr>
  </w:style>
  <w:style w:type="paragraph" w:styleId="aa">
    <w:name w:val="caption"/>
    <w:basedOn w:val="a1"/>
    <w:next w:val="a1"/>
    <w:uiPriority w:val="35"/>
    <w:unhideWhenUsed/>
    <w:qFormat/>
    <w:rsid w:val="0037622C"/>
    <w:pPr>
      <w:spacing w:line="240" w:lineRule="auto"/>
    </w:pPr>
    <w:rPr>
      <w:b/>
      <w:bCs/>
      <w:color w:val="5B9BD5"/>
      <w:sz w:val="18"/>
      <w:szCs w:val="18"/>
    </w:rPr>
  </w:style>
  <w:style w:type="paragraph" w:styleId="a0">
    <w:name w:val="List Bullet"/>
    <w:basedOn w:val="a1"/>
    <w:rsid w:val="0037622C"/>
    <w:pPr>
      <w:numPr>
        <w:numId w:val="4"/>
      </w:numPr>
      <w:ind w:firstLineChars="0" w:firstLine="0"/>
    </w:pPr>
    <w:rPr>
      <w:sz w:val="21"/>
      <w:szCs w:val="20"/>
    </w:rPr>
  </w:style>
  <w:style w:type="paragraph" w:styleId="ab">
    <w:name w:val="Document Map"/>
    <w:basedOn w:val="a1"/>
    <w:link w:val="ac"/>
    <w:semiHidden/>
    <w:rsid w:val="0037622C"/>
    <w:pPr>
      <w:shd w:val="clear" w:color="auto" w:fill="000080"/>
    </w:pPr>
  </w:style>
  <w:style w:type="paragraph" w:styleId="35">
    <w:name w:val="Body Text 3"/>
    <w:basedOn w:val="a1"/>
    <w:link w:val="36"/>
    <w:rsid w:val="0037622C"/>
    <w:pPr>
      <w:spacing w:line="0" w:lineRule="atLeast"/>
      <w:jc w:val="center"/>
    </w:pPr>
    <w:rPr>
      <w:color w:val="000000"/>
      <w:sz w:val="21"/>
      <w:szCs w:val="20"/>
    </w:rPr>
  </w:style>
  <w:style w:type="paragraph" w:styleId="30">
    <w:name w:val="List Bullet 3"/>
    <w:basedOn w:val="a1"/>
    <w:rsid w:val="0037622C"/>
    <w:pPr>
      <w:numPr>
        <w:numId w:val="5"/>
      </w:numPr>
      <w:ind w:leftChars="0" w:left="0" w:firstLineChars="0" w:firstLine="0"/>
    </w:pPr>
    <w:rPr>
      <w:sz w:val="21"/>
      <w:szCs w:val="20"/>
    </w:rPr>
  </w:style>
  <w:style w:type="paragraph" w:styleId="ad">
    <w:name w:val="Body Text"/>
    <w:basedOn w:val="a1"/>
    <w:link w:val="ae"/>
    <w:rsid w:val="0037622C"/>
    <w:rPr>
      <w:rFonts w:ascii="Arial Narrow" w:hAnsi="Arial Narrow"/>
      <w:color w:val="080808"/>
      <w:szCs w:val="28"/>
    </w:rPr>
  </w:style>
  <w:style w:type="paragraph" w:styleId="af">
    <w:name w:val="Body Text Indent"/>
    <w:basedOn w:val="a1"/>
    <w:link w:val="af0"/>
    <w:rsid w:val="0037622C"/>
    <w:pPr>
      <w:tabs>
        <w:tab w:val="left" w:pos="1275"/>
      </w:tabs>
      <w:spacing w:before="120"/>
      <w:ind w:firstLineChars="200" w:firstLine="420"/>
    </w:pPr>
    <w:rPr>
      <w:sz w:val="21"/>
    </w:rPr>
  </w:style>
  <w:style w:type="paragraph" w:styleId="3">
    <w:name w:val="List Number 3"/>
    <w:basedOn w:val="a1"/>
    <w:rsid w:val="0037622C"/>
    <w:pPr>
      <w:numPr>
        <w:numId w:val="6"/>
      </w:numPr>
      <w:ind w:leftChars="0" w:left="0" w:firstLineChars="0" w:firstLine="0"/>
    </w:pPr>
    <w:rPr>
      <w:sz w:val="21"/>
      <w:szCs w:val="20"/>
    </w:rPr>
  </w:style>
  <w:style w:type="paragraph" w:styleId="20">
    <w:name w:val="List Bullet 2"/>
    <w:basedOn w:val="a1"/>
    <w:rsid w:val="0037622C"/>
    <w:pPr>
      <w:numPr>
        <w:numId w:val="7"/>
      </w:numPr>
      <w:ind w:leftChars="0" w:left="0" w:firstLineChars="0" w:firstLine="0"/>
    </w:pPr>
    <w:rPr>
      <w:sz w:val="21"/>
      <w:szCs w:val="20"/>
    </w:rPr>
  </w:style>
  <w:style w:type="paragraph" w:styleId="53">
    <w:name w:val="toc 5"/>
    <w:basedOn w:val="a1"/>
    <w:next w:val="a1"/>
    <w:semiHidden/>
    <w:rsid w:val="0037622C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37">
    <w:name w:val="toc 3"/>
    <w:basedOn w:val="a1"/>
    <w:next w:val="a1"/>
    <w:uiPriority w:val="39"/>
    <w:rsid w:val="0037622C"/>
    <w:pPr>
      <w:spacing w:after="0"/>
      <w:ind w:left="440"/>
    </w:pPr>
    <w:rPr>
      <w:rFonts w:asciiTheme="minorHAnsi" w:hAnsiTheme="minorHAnsi"/>
      <w:i/>
    </w:rPr>
  </w:style>
  <w:style w:type="paragraph" w:styleId="50">
    <w:name w:val="List Bullet 5"/>
    <w:basedOn w:val="a1"/>
    <w:rsid w:val="0037622C"/>
    <w:pPr>
      <w:numPr>
        <w:numId w:val="8"/>
      </w:numPr>
      <w:ind w:leftChars="0" w:left="0" w:firstLineChars="0" w:firstLine="0"/>
    </w:pPr>
    <w:rPr>
      <w:sz w:val="21"/>
      <w:szCs w:val="20"/>
    </w:rPr>
  </w:style>
  <w:style w:type="paragraph" w:styleId="4">
    <w:name w:val="List Number 4"/>
    <w:basedOn w:val="a1"/>
    <w:rsid w:val="0037622C"/>
    <w:pPr>
      <w:numPr>
        <w:numId w:val="9"/>
      </w:numPr>
      <w:ind w:leftChars="0" w:left="0" w:firstLineChars="0" w:firstLine="0"/>
    </w:pPr>
    <w:rPr>
      <w:sz w:val="21"/>
      <w:szCs w:val="20"/>
    </w:rPr>
  </w:style>
  <w:style w:type="paragraph" w:styleId="81">
    <w:name w:val="toc 8"/>
    <w:basedOn w:val="a1"/>
    <w:next w:val="a1"/>
    <w:semiHidden/>
    <w:rsid w:val="0037622C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24">
    <w:name w:val="Body Text Indent 2"/>
    <w:basedOn w:val="a1"/>
    <w:link w:val="25"/>
    <w:rsid w:val="0037622C"/>
    <w:pPr>
      <w:ind w:left="425" w:firstLine="425"/>
    </w:pPr>
    <w:rPr>
      <w:sz w:val="21"/>
    </w:rPr>
  </w:style>
  <w:style w:type="paragraph" w:styleId="af1">
    <w:name w:val="endnote text"/>
    <w:basedOn w:val="a1"/>
    <w:link w:val="af2"/>
    <w:uiPriority w:val="99"/>
    <w:unhideWhenUsed/>
    <w:rsid w:val="0037622C"/>
    <w:pPr>
      <w:snapToGrid w:val="0"/>
    </w:pPr>
  </w:style>
  <w:style w:type="paragraph" w:styleId="af3">
    <w:name w:val="Balloon Text"/>
    <w:basedOn w:val="a1"/>
    <w:link w:val="af4"/>
    <w:semiHidden/>
    <w:rsid w:val="0037622C"/>
    <w:rPr>
      <w:sz w:val="18"/>
      <w:szCs w:val="18"/>
    </w:rPr>
  </w:style>
  <w:style w:type="paragraph" w:styleId="af5">
    <w:name w:val="footer"/>
    <w:basedOn w:val="a1"/>
    <w:link w:val="af6"/>
    <w:uiPriority w:val="99"/>
    <w:unhideWhenUsed/>
    <w:rsid w:val="003762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7">
    <w:name w:val="header"/>
    <w:basedOn w:val="a1"/>
    <w:link w:val="af8"/>
    <w:unhideWhenUsed/>
    <w:rsid w:val="00376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1"/>
    <w:next w:val="a1"/>
    <w:uiPriority w:val="39"/>
    <w:rsid w:val="0037622C"/>
    <w:pPr>
      <w:spacing w:before="120" w:after="0"/>
    </w:pPr>
    <w:rPr>
      <w:rFonts w:asciiTheme="minorHAnsi" w:hAnsiTheme="minorHAnsi"/>
      <w:b/>
      <w:caps/>
    </w:rPr>
  </w:style>
  <w:style w:type="paragraph" w:styleId="43">
    <w:name w:val="toc 4"/>
    <w:basedOn w:val="a1"/>
    <w:next w:val="a1"/>
    <w:uiPriority w:val="39"/>
    <w:rsid w:val="0037622C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af9">
    <w:name w:val="index heading"/>
    <w:basedOn w:val="a1"/>
    <w:next w:val="a1"/>
    <w:semiHidden/>
    <w:rsid w:val="0037622C"/>
  </w:style>
  <w:style w:type="paragraph" w:styleId="afa">
    <w:name w:val="Subtitle"/>
    <w:basedOn w:val="a1"/>
    <w:next w:val="a1"/>
    <w:link w:val="afb"/>
    <w:uiPriority w:val="11"/>
    <w:qFormat/>
    <w:rsid w:val="0037622C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styleId="5">
    <w:name w:val="List Number 5"/>
    <w:basedOn w:val="a1"/>
    <w:rsid w:val="0037622C"/>
    <w:pPr>
      <w:numPr>
        <w:numId w:val="10"/>
      </w:numPr>
      <w:tabs>
        <w:tab w:val="clear" w:pos="2040"/>
        <w:tab w:val="left" w:pos="360"/>
      </w:tabs>
      <w:ind w:leftChars="0" w:left="0" w:firstLineChars="0" w:firstLine="0"/>
    </w:pPr>
    <w:rPr>
      <w:sz w:val="21"/>
      <w:szCs w:val="20"/>
    </w:rPr>
  </w:style>
  <w:style w:type="paragraph" w:styleId="61">
    <w:name w:val="toc 6"/>
    <w:basedOn w:val="a1"/>
    <w:next w:val="a1"/>
    <w:semiHidden/>
    <w:rsid w:val="0037622C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38">
    <w:name w:val="Body Text Indent 3"/>
    <w:basedOn w:val="a1"/>
    <w:link w:val="39"/>
    <w:rsid w:val="0037622C"/>
    <w:pPr>
      <w:ind w:leftChars="177" w:left="425" w:firstLineChars="200" w:firstLine="420"/>
    </w:pPr>
    <w:rPr>
      <w:sz w:val="21"/>
    </w:rPr>
  </w:style>
  <w:style w:type="paragraph" w:styleId="26">
    <w:name w:val="toc 2"/>
    <w:basedOn w:val="a1"/>
    <w:next w:val="a1"/>
    <w:uiPriority w:val="39"/>
    <w:rsid w:val="0037622C"/>
    <w:pPr>
      <w:spacing w:after="0"/>
      <w:ind w:left="220"/>
    </w:pPr>
    <w:rPr>
      <w:rFonts w:asciiTheme="minorHAnsi" w:hAnsiTheme="minorHAnsi"/>
      <w:smallCaps/>
    </w:rPr>
  </w:style>
  <w:style w:type="paragraph" w:styleId="91">
    <w:name w:val="toc 9"/>
    <w:basedOn w:val="a1"/>
    <w:next w:val="a1"/>
    <w:semiHidden/>
    <w:rsid w:val="0037622C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HTML">
    <w:name w:val="HTML Preformatted"/>
    <w:basedOn w:val="a1"/>
    <w:link w:val="HTML0"/>
    <w:rsid w:val="0037622C"/>
    <w:rPr>
      <w:rFonts w:ascii="Courier New" w:hAnsi="Courier New" w:cs="Courier New"/>
      <w:sz w:val="20"/>
      <w:szCs w:val="20"/>
    </w:rPr>
  </w:style>
  <w:style w:type="paragraph" w:styleId="13">
    <w:name w:val="index 1"/>
    <w:basedOn w:val="a1"/>
    <w:next w:val="a1"/>
    <w:unhideWhenUsed/>
    <w:rsid w:val="0037622C"/>
  </w:style>
  <w:style w:type="paragraph" w:styleId="afc">
    <w:name w:val="Title"/>
    <w:basedOn w:val="a1"/>
    <w:next w:val="a1"/>
    <w:link w:val="afd"/>
    <w:uiPriority w:val="10"/>
    <w:qFormat/>
    <w:rsid w:val="0037622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E"/>
      <w:spacing w:val="5"/>
      <w:kern w:val="28"/>
      <w:sz w:val="52"/>
      <w:szCs w:val="52"/>
    </w:rPr>
  </w:style>
  <w:style w:type="character" w:styleId="afe">
    <w:name w:val="Strong"/>
    <w:basedOn w:val="a2"/>
    <w:uiPriority w:val="22"/>
    <w:qFormat/>
    <w:rsid w:val="0037622C"/>
    <w:rPr>
      <w:b/>
      <w:bCs/>
    </w:rPr>
  </w:style>
  <w:style w:type="character" w:styleId="aff">
    <w:name w:val="endnote reference"/>
    <w:basedOn w:val="a2"/>
    <w:uiPriority w:val="99"/>
    <w:unhideWhenUsed/>
    <w:rsid w:val="0037622C"/>
    <w:rPr>
      <w:vertAlign w:val="superscript"/>
    </w:rPr>
  </w:style>
  <w:style w:type="character" w:styleId="aff0">
    <w:name w:val="page number"/>
    <w:basedOn w:val="a2"/>
    <w:rsid w:val="0037622C"/>
  </w:style>
  <w:style w:type="character" w:styleId="aff1">
    <w:name w:val="FollowedHyperlink"/>
    <w:basedOn w:val="a2"/>
    <w:uiPriority w:val="99"/>
    <w:unhideWhenUsed/>
    <w:rsid w:val="0037622C"/>
    <w:rPr>
      <w:color w:val="954F72"/>
      <w:u w:val="single"/>
    </w:rPr>
  </w:style>
  <w:style w:type="character" w:styleId="aff2">
    <w:name w:val="Emphasis"/>
    <w:basedOn w:val="a2"/>
    <w:uiPriority w:val="20"/>
    <w:qFormat/>
    <w:rsid w:val="0037622C"/>
    <w:rPr>
      <w:i/>
      <w:iCs/>
    </w:rPr>
  </w:style>
  <w:style w:type="character" w:styleId="aff3">
    <w:name w:val="Hyperlink"/>
    <w:uiPriority w:val="99"/>
    <w:rsid w:val="0037622C"/>
    <w:rPr>
      <w:color w:val="0000FF"/>
      <w:u w:val="single"/>
    </w:rPr>
  </w:style>
  <w:style w:type="character" w:styleId="aff4">
    <w:name w:val="annotation reference"/>
    <w:basedOn w:val="a2"/>
    <w:uiPriority w:val="99"/>
    <w:unhideWhenUsed/>
    <w:rsid w:val="0037622C"/>
    <w:rPr>
      <w:sz w:val="21"/>
      <w:szCs w:val="21"/>
    </w:rPr>
  </w:style>
  <w:style w:type="table" w:styleId="aff5">
    <w:name w:val="Table Grid"/>
    <w:basedOn w:val="a3"/>
    <w:rsid w:val="0037622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alitytd4">
    <w:name w:val="qualitytd样式4"/>
    <w:basedOn w:val="a1"/>
    <w:next w:val="qualitytd3"/>
    <w:rsid w:val="0037622C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qualitytd3">
    <w:name w:val="qualitytd标题3"/>
    <w:basedOn w:val="32"/>
    <w:next w:val="a1"/>
    <w:rsid w:val="0037622C"/>
    <w:pPr>
      <w:spacing w:before="240" w:after="240"/>
    </w:pPr>
    <w:rPr>
      <w:rFonts w:ascii="黑体" w:eastAsia="黑体" w:hAnsi="黑体"/>
      <w:b w:val="0"/>
      <w:sz w:val="28"/>
    </w:rPr>
  </w:style>
  <w:style w:type="paragraph" w:customStyle="1" w:styleId="qualitytd2">
    <w:name w:val="qualitytd标题2"/>
    <w:basedOn w:val="22"/>
    <w:next w:val="a1"/>
    <w:rsid w:val="0037622C"/>
    <w:rPr>
      <w:rFonts w:ascii="黑体" w:eastAsia="黑体" w:hAnsi="黑体"/>
    </w:rPr>
  </w:style>
  <w:style w:type="paragraph" w:customStyle="1" w:styleId="qualitytd1">
    <w:name w:val="qualitytd标题1"/>
    <w:basedOn w:val="10"/>
    <w:next w:val="a1"/>
    <w:rsid w:val="0037622C"/>
    <w:pPr>
      <w:ind w:left="782" w:hangingChars="177" w:hanging="782"/>
    </w:pPr>
    <w:rPr>
      <w:rFonts w:ascii="黑体" w:eastAsia="黑体" w:hAnsi="黑体"/>
    </w:rPr>
  </w:style>
  <w:style w:type="paragraph" w:customStyle="1" w:styleId="BulletList">
    <w:name w:val="Bullet List"/>
    <w:basedOn w:val="a1"/>
    <w:rsid w:val="0037622C"/>
    <w:pPr>
      <w:overflowPunct w:val="0"/>
      <w:spacing w:before="120" w:line="40" w:lineRule="atLeast"/>
      <w:ind w:left="425" w:rightChars="8" w:right="19"/>
    </w:pPr>
    <w:rPr>
      <w:rFonts w:ascii="Arial" w:hAnsi="Arial"/>
      <w:sz w:val="21"/>
      <w:szCs w:val="20"/>
    </w:rPr>
  </w:style>
  <w:style w:type="paragraph" w:customStyle="1" w:styleId="TableText">
    <w:name w:val="Table Text"/>
    <w:basedOn w:val="a1"/>
    <w:rsid w:val="0037622C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TableRow">
    <w:name w:val="Table Row"/>
    <w:basedOn w:val="a1"/>
    <w:rsid w:val="0037622C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font">
    <w:name w:val="font"/>
    <w:basedOn w:val="a1"/>
    <w:rsid w:val="0037622C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aff6">
    <w:name w:val="正文格式"/>
    <w:basedOn w:val="a1"/>
    <w:rsid w:val="0037622C"/>
    <w:pPr>
      <w:adjustRightInd w:val="0"/>
      <w:spacing w:line="360" w:lineRule="atLeast"/>
      <w:ind w:firstLine="482"/>
      <w:textAlignment w:val="baseline"/>
    </w:pPr>
    <w:rPr>
      <w:rFonts w:ascii="Times" w:hAnsi="Times"/>
      <w:sz w:val="21"/>
      <w:szCs w:val="20"/>
    </w:rPr>
  </w:style>
  <w:style w:type="paragraph" w:customStyle="1" w:styleId="new">
    <w:name w:val="new"/>
    <w:basedOn w:val="a1"/>
    <w:rsid w:val="0037622C"/>
    <w:pPr>
      <w:spacing w:before="100" w:beforeAutospacing="1" w:after="100" w:afterAutospacing="1" w:line="450" w:lineRule="atLeast"/>
    </w:pPr>
    <w:rPr>
      <w:rFonts w:ascii="Arial Unicode MS" w:eastAsia="Arial Unicode MS" w:hAnsi="Arial Unicode MS" w:cs="Arial Unicode MS"/>
      <w:color w:val="000000"/>
      <w:sz w:val="18"/>
      <w:szCs w:val="18"/>
    </w:rPr>
  </w:style>
  <w:style w:type="paragraph" w:customStyle="1" w:styleId="31">
    <w:name w:val="正文3"/>
    <w:basedOn w:val="a1"/>
    <w:rsid w:val="0037622C"/>
    <w:pPr>
      <w:numPr>
        <w:numId w:val="11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44">
    <w:name w:val="标题4－连尉平"/>
    <w:basedOn w:val="a1"/>
    <w:rsid w:val="0037622C"/>
    <w:rPr>
      <w:sz w:val="21"/>
      <w:szCs w:val="20"/>
    </w:rPr>
  </w:style>
  <w:style w:type="paragraph" w:customStyle="1" w:styleId="1">
    <w:name w:val="项目列表符号1"/>
    <w:basedOn w:val="a1"/>
    <w:rsid w:val="0037622C"/>
    <w:pPr>
      <w:numPr>
        <w:numId w:val="12"/>
      </w:numPr>
      <w:spacing w:before="120"/>
    </w:pPr>
    <w:rPr>
      <w:rFonts w:ascii="Times" w:eastAsia="仿宋_GB2312" w:hAnsi="Times"/>
      <w:szCs w:val="20"/>
    </w:rPr>
  </w:style>
  <w:style w:type="paragraph" w:customStyle="1" w:styleId="Copyright">
    <w:name w:val="Copyright"/>
    <w:rsid w:val="0037622C"/>
    <w:pPr>
      <w:spacing w:before="120" w:after="200" w:line="276" w:lineRule="auto"/>
    </w:pPr>
    <w:rPr>
      <w:rFonts w:ascii="Arial" w:hAnsi="Arial"/>
      <w:sz w:val="18"/>
    </w:rPr>
  </w:style>
  <w:style w:type="paragraph" w:customStyle="1" w:styleId="aff7">
    <w:name w:val="图表标题"/>
    <w:basedOn w:val="a1"/>
    <w:next w:val="a1"/>
    <w:rsid w:val="0037622C"/>
    <w:pPr>
      <w:spacing w:before="120"/>
      <w:jc w:val="center"/>
    </w:pPr>
    <w:rPr>
      <w:rFonts w:ascii="Arial" w:eastAsia="黑体" w:hAnsi="Arial"/>
      <w:sz w:val="21"/>
      <w:szCs w:val="20"/>
    </w:rPr>
  </w:style>
  <w:style w:type="paragraph" w:customStyle="1" w:styleId="aff8">
    <w:name w:val="图中文字"/>
    <w:basedOn w:val="a1"/>
    <w:rsid w:val="0037622C"/>
    <w:pPr>
      <w:jc w:val="center"/>
    </w:pPr>
    <w:rPr>
      <w:rFonts w:ascii="Times" w:eastAsia="仿宋_GB2312" w:hAnsi="Times"/>
      <w:sz w:val="21"/>
      <w:szCs w:val="20"/>
    </w:rPr>
  </w:style>
  <w:style w:type="paragraph" w:customStyle="1" w:styleId="xl30">
    <w:name w:val="xl30"/>
    <w:basedOn w:val="a1"/>
    <w:rsid w:val="0037622C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aff9">
    <w:name w:val="无缩进"/>
    <w:basedOn w:val="a1"/>
    <w:rsid w:val="0037622C"/>
    <w:rPr>
      <w:rFonts w:ascii="Times" w:hAnsi="Times"/>
    </w:rPr>
  </w:style>
  <w:style w:type="paragraph" w:customStyle="1" w:styleId="q">
    <w:name w:val="q"/>
    <w:basedOn w:val="a1"/>
    <w:rsid w:val="0037622C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Figure">
    <w:name w:val="Figure"/>
    <w:basedOn w:val="a1"/>
    <w:rsid w:val="0037622C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Rub-parm">
    <w:name w:val="Rub-parm"/>
    <w:basedOn w:val="a1"/>
    <w:rsid w:val="0037622C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ASCI">
    <w:name w:val="ASCI"/>
    <w:basedOn w:val="a1"/>
    <w:rsid w:val="0037622C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example">
    <w:name w:val="example"/>
    <w:basedOn w:val="a1"/>
    <w:rsid w:val="0037622C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paragraph" w:customStyle="1" w:styleId="14">
    <w:name w:val="列出段落1"/>
    <w:basedOn w:val="a1"/>
    <w:uiPriority w:val="34"/>
    <w:qFormat/>
    <w:rsid w:val="0037622C"/>
    <w:pPr>
      <w:ind w:left="720"/>
      <w:contextualSpacing/>
    </w:pPr>
  </w:style>
  <w:style w:type="paragraph" w:customStyle="1" w:styleId="15">
    <w:name w:val="列出段落1"/>
    <w:basedOn w:val="a1"/>
    <w:uiPriority w:val="34"/>
    <w:qFormat/>
    <w:rsid w:val="0037622C"/>
    <w:pPr>
      <w:ind w:firstLineChars="200" w:firstLine="420"/>
    </w:pPr>
    <w:rPr>
      <w:sz w:val="21"/>
    </w:rPr>
  </w:style>
  <w:style w:type="paragraph" w:customStyle="1" w:styleId="TOC1">
    <w:name w:val="TOC 标题1"/>
    <w:basedOn w:val="10"/>
    <w:next w:val="a1"/>
    <w:uiPriority w:val="39"/>
    <w:unhideWhenUsed/>
    <w:qFormat/>
    <w:rsid w:val="0037622C"/>
    <w:pPr>
      <w:outlineLvl w:val="9"/>
    </w:pPr>
  </w:style>
  <w:style w:type="paragraph" w:customStyle="1" w:styleId="16">
    <w:name w:val="无间隔1"/>
    <w:uiPriority w:val="1"/>
    <w:qFormat/>
    <w:rsid w:val="0037622C"/>
    <w:rPr>
      <w:rFonts w:ascii="Calibri" w:hAnsi="Calibri" w:cs="黑体"/>
      <w:sz w:val="22"/>
      <w:szCs w:val="22"/>
    </w:rPr>
  </w:style>
  <w:style w:type="paragraph" w:customStyle="1" w:styleId="17">
    <w:name w:val="引用1"/>
    <w:basedOn w:val="a1"/>
    <w:next w:val="a1"/>
    <w:link w:val="Char"/>
    <w:uiPriority w:val="29"/>
    <w:qFormat/>
    <w:rsid w:val="0037622C"/>
    <w:rPr>
      <w:i/>
      <w:iCs/>
      <w:color w:val="000000"/>
    </w:rPr>
  </w:style>
  <w:style w:type="paragraph" w:customStyle="1" w:styleId="18">
    <w:name w:val="明显引用1"/>
    <w:basedOn w:val="a1"/>
    <w:next w:val="a1"/>
    <w:link w:val="Char0"/>
    <w:uiPriority w:val="30"/>
    <w:qFormat/>
    <w:rsid w:val="0037622C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paragraph" w:customStyle="1" w:styleId="21">
    <w:name w:val="样式2"/>
    <w:basedOn w:val="32"/>
    <w:link w:val="2Char"/>
    <w:qFormat/>
    <w:rsid w:val="0037622C"/>
    <w:pPr>
      <w:numPr>
        <w:numId w:val="13"/>
      </w:numPr>
    </w:pPr>
    <w:rPr>
      <w:rFonts w:ascii="黑体" w:eastAsia="黑体" w:hAnsi="黑体"/>
      <w:color w:val="auto"/>
      <w:sz w:val="28"/>
      <w:szCs w:val="28"/>
    </w:rPr>
  </w:style>
  <w:style w:type="character" w:customStyle="1" w:styleId="af8">
    <w:name w:val="页眉 字符"/>
    <w:basedOn w:val="a2"/>
    <w:link w:val="af7"/>
    <w:uiPriority w:val="99"/>
    <w:rsid w:val="0037622C"/>
    <w:rPr>
      <w:sz w:val="18"/>
      <w:szCs w:val="18"/>
    </w:rPr>
  </w:style>
  <w:style w:type="character" w:customStyle="1" w:styleId="af6">
    <w:name w:val="页脚 字符"/>
    <w:basedOn w:val="a2"/>
    <w:link w:val="af5"/>
    <w:uiPriority w:val="99"/>
    <w:rsid w:val="0037622C"/>
    <w:rPr>
      <w:sz w:val="18"/>
      <w:szCs w:val="18"/>
    </w:rPr>
  </w:style>
  <w:style w:type="character" w:customStyle="1" w:styleId="11">
    <w:name w:val="标题 1 字符"/>
    <w:basedOn w:val="a2"/>
    <w:link w:val="10"/>
    <w:uiPriority w:val="9"/>
    <w:rsid w:val="0037622C"/>
    <w:rPr>
      <w:rFonts w:ascii="Calibri Light" w:eastAsia="宋体" w:hAnsi="Calibri Light" w:cs="黑体"/>
      <w:b/>
      <w:bCs/>
      <w:color w:val="2D73B3"/>
      <w:kern w:val="0"/>
      <w:sz w:val="28"/>
      <w:szCs w:val="28"/>
    </w:rPr>
  </w:style>
  <w:style w:type="character" w:customStyle="1" w:styleId="23">
    <w:name w:val="标题 2 字符"/>
    <w:basedOn w:val="a2"/>
    <w:link w:val="22"/>
    <w:uiPriority w:val="9"/>
    <w:rsid w:val="0037622C"/>
    <w:rPr>
      <w:rFonts w:ascii="Calibri Light" w:eastAsia="宋体" w:hAnsi="Calibri Light" w:cs="黑体"/>
      <w:b/>
      <w:bCs/>
      <w:color w:val="5B9BD5"/>
      <w:kern w:val="0"/>
      <w:sz w:val="26"/>
      <w:szCs w:val="26"/>
    </w:rPr>
  </w:style>
  <w:style w:type="character" w:customStyle="1" w:styleId="33">
    <w:name w:val="标题 3 字符"/>
    <w:basedOn w:val="a2"/>
    <w:link w:val="32"/>
    <w:uiPriority w:val="9"/>
    <w:rsid w:val="0037622C"/>
    <w:rPr>
      <w:rFonts w:ascii="Calibri Light" w:eastAsia="宋体" w:hAnsi="Calibri Light" w:cs="黑体"/>
      <w:b/>
      <w:bCs/>
      <w:color w:val="5B9BD5"/>
      <w:kern w:val="0"/>
      <w:sz w:val="22"/>
    </w:rPr>
  </w:style>
  <w:style w:type="character" w:customStyle="1" w:styleId="42">
    <w:name w:val="标题 4 字符"/>
    <w:basedOn w:val="a2"/>
    <w:link w:val="41"/>
    <w:uiPriority w:val="9"/>
    <w:rsid w:val="0037622C"/>
    <w:rPr>
      <w:rFonts w:ascii="Calibri Light" w:eastAsia="宋体" w:hAnsi="Calibri Light" w:cs="黑体"/>
      <w:b/>
      <w:bCs/>
      <w:i/>
      <w:iCs/>
      <w:color w:val="5B9BD5"/>
      <w:kern w:val="0"/>
      <w:sz w:val="22"/>
    </w:rPr>
  </w:style>
  <w:style w:type="character" w:customStyle="1" w:styleId="52">
    <w:name w:val="标题 5 字符"/>
    <w:basedOn w:val="a2"/>
    <w:link w:val="51"/>
    <w:uiPriority w:val="9"/>
    <w:rsid w:val="0037622C"/>
    <w:rPr>
      <w:rFonts w:ascii="Calibri Light" w:eastAsia="宋体" w:hAnsi="Calibri Light" w:cs="黑体"/>
      <w:color w:val="1E4C76"/>
      <w:kern w:val="0"/>
      <w:sz w:val="22"/>
    </w:rPr>
  </w:style>
  <w:style w:type="character" w:customStyle="1" w:styleId="60">
    <w:name w:val="标题 6 字符"/>
    <w:basedOn w:val="a2"/>
    <w:link w:val="6"/>
    <w:uiPriority w:val="9"/>
    <w:rsid w:val="0037622C"/>
    <w:rPr>
      <w:rFonts w:ascii="Calibri Light" w:eastAsia="宋体" w:hAnsi="Calibri Light" w:cs="黑体"/>
      <w:i/>
      <w:iCs/>
      <w:color w:val="1E4C76"/>
      <w:kern w:val="0"/>
      <w:sz w:val="22"/>
    </w:rPr>
  </w:style>
  <w:style w:type="character" w:customStyle="1" w:styleId="70">
    <w:name w:val="标题 7 字符"/>
    <w:basedOn w:val="a2"/>
    <w:link w:val="7"/>
    <w:uiPriority w:val="9"/>
    <w:rsid w:val="0037622C"/>
    <w:rPr>
      <w:rFonts w:ascii="Calibri Light" w:eastAsia="宋体" w:hAnsi="Calibri Light" w:cs="黑体"/>
      <w:i/>
      <w:iCs/>
      <w:color w:val="3F3F3F"/>
      <w:kern w:val="0"/>
      <w:sz w:val="22"/>
    </w:rPr>
  </w:style>
  <w:style w:type="character" w:customStyle="1" w:styleId="80">
    <w:name w:val="标题 8 字符"/>
    <w:basedOn w:val="a2"/>
    <w:link w:val="8"/>
    <w:uiPriority w:val="9"/>
    <w:rsid w:val="0037622C"/>
    <w:rPr>
      <w:rFonts w:ascii="Calibri Light" w:eastAsia="宋体" w:hAnsi="Calibri Light" w:cs="黑体"/>
      <w:color w:val="5B9BD5"/>
      <w:kern w:val="0"/>
      <w:sz w:val="20"/>
      <w:szCs w:val="20"/>
    </w:rPr>
  </w:style>
  <w:style w:type="character" w:customStyle="1" w:styleId="90">
    <w:name w:val="标题 9 字符"/>
    <w:basedOn w:val="a2"/>
    <w:link w:val="9"/>
    <w:uiPriority w:val="9"/>
    <w:rsid w:val="0037622C"/>
    <w:rPr>
      <w:rFonts w:ascii="Calibri Light" w:eastAsia="宋体" w:hAnsi="Calibri Light" w:cs="黑体"/>
      <w:i/>
      <w:iCs/>
      <w:color w:val="3F3F3F"/>
      <w:kern w:val="0"/>
      <w:sz w:val="20"/>
      <w:szCs w:val="20"/>
    </w:rPr>
  </w:style>
  <w:style w:type="character" w:customStyle="1" w:styleId="HTML0">
    <w:name w:val="HTML 预设格式 字符"/>
    <w:basedOn w:val="a2"/>
    <w:link w:val="HTML"/>
    <w:rsid w:val="0037622C"/>
    <w:rPr>
      <w:rFonts w:ascii="Courier New" w:hAnsi="Courier New" w:cs="Courier New"/>
      <w:kern w:val="0"/>
      <w:sz w:val="20"/>
      <w:szCs w:val="20"/>
    </w:rPr>
  </w:style>
  <w:style w:type="character" w:customStyle="1" w:styleId="ac">
    <w:name w:val="文档结构图 字符"/>
    <w:basedOn w:val="a2"/>
    <w:link w:val="ab"/>
    <w:semiHidden/>
    <w:rsid w:val="0037622C"/>
    <w:rPr>
      <w:kern w:val="0"/>
      <w:sz w:val="22"/>
      <w:shd w:val="clear" w:color="auto" w:fill="000080"/>
    </w:rPr>
  </w:style>
  <w:style w:type="character" w:customStyle="1" w:styleId="af0">
    <w:name w:val="正文文本缩进 字符"/>
    <w:basedOn w:val="a2"/>
    <w:link w:val="af"/>
    <w:rsid w:val="0037622C"/>
    <w:rPr>
      <w:kern w:val="0"/>
    </w:rPr>
  </w:style>
  <w:style w:type="character" w:customStyle="1" w:styleId="25">
    <w:name w:val="正文文本缩进 2 字符"/>
    <w:basedOn w:val="a2"/>
    <w:link w:val="24"/>
    <w:rsid w:val="0037622C"/>
    <w:rPr>
      <w:kern w:val="0"/>
    </w:rPr>
  </w:style>
  <w:style w:type="character" w:customStyle="1" w:styleId="39">
    <w:name w:val="正文文本缩进 3 字符"/>
    <w:basedOn w:val="a2"/>
    <w:link w:val="38"/>
    <w:rsid w:val="0037622C"/>
    <w:rPr>
      <w:kern w:val="0"/>
    </w:rPr>
  </w:style>
  <w:style w:type="character" w:customStyle="1" w:styleId="afd">
    <w:name w:val="标题 字符"/>
    <w:basedOn w:val="a2"/>
    <w:link w:val="afc"/>
    <w:uiPriority w:val="10"/>
    <w:rsid w:val="0037622C"/>
    <w:rPr>
      <w:rFonts w:ascii="Calibri Light" w:eastAsia="宋体" w:hAnsi="Calibri Light" w:cs="黑体"/>
      <w:color w:val="323E4E"/>
      <w:spacing w:val="5"/>
      <w:kern w:val="28"/>
      <w:sz w:val="52"/>
      <w:szCs w:val="52"/>
    </w:rPr>
  </w:style>
  <w:style w:type="character" w:customStyle="1" w:styleId="ae">
    <w:name w:val="正文文本 字符"/>
    <w:basedOn w:val="a2"/>
    <w:link w:val="ad"/>
    <w:rsid w:val="0037622C"/>
    <w:rPr>
      <w:rFonts w:ascii="Arial Narrow" w:hAnsi="Arial Narrow"/>
      <w:color w:val="080808"/>
      <w:kern w:val="0"/>
      <w:sz w:val="22"/>
      <w:szCs w:val="28"/>
    </w:rPr>
  </w:style>
  <w:style w:type="character" w:customStyle="1" w:styleId="txt">
    <w:name w:val="txt"/>
    <w:basedOn w:val="a2"/>
    <w:rsid w:val="0037622C"/>
  </w:style>
  <w:style w:type="character" w:customStyle="1" w:styleId="new2">
    <w:name w:val="new2"/>
    <w:rsid w:val="0037622C"/>
    <w:rPr>
      <w:sz w:val="18"/>
      <w:szCs w:val="18"/>
    </w:rPr>
  </w:style>
  <w:style w:type="character" w:customStyle="1" w:styleId="font2">
    <w:name w:val="font2"/>
    <w:rsid w:val="0037622C"/>
    <w:rPr>
      <w:color w:val="000000"/>
      <w:sz w:val="18"/>
      <w:szCs w:val="18"/>
    </w:rPr>
  </w:style>
  <w:style w:type="character" w:customStyle="1" w:styleId="titlefont1">
    <w:name w:val="titlefont1"/>
    <w:rsid w:val="0037622C"/>
    <w:rPr>
      <w:color w:val="CC0000"/>
      <w:sz w:val="21"/>
      <w:szCs w:val="21"/>
    </w:rPr>
  </w:style>
  <w:style w:type="character" w:customStyle="1" w:styleId="w21">
    <w:name w:val="w21"/>
    <w:rsid w:val="0037622C"/>
    <w:rPr>
      <w:rFonts w:hint="default"/>
      <w:sz w:val="22"/>
      <w:szCs w:val="22"/>
    </w:rPr>
  </w:style>
  <w:style w:type="character" w:customStyle="1" w:styleId="gray1">
    <w:name w:val="gray1"/>
    <w:rsid w:val="0037622C"/>
    <w:rPr>
      <w:color w:val="7B7B7B"/>
    </w:rPr>
  </w:style>
  <w:style w:type="character" w:customStyle="1" w:styleId="font101">
    <w:name w:val="font101"/>
    <w:rsid w:val="0037622C"/>
    <w:rPr>
      <w:sz w:val="21"/>
      <w:szCs w:val="21"/>
    </w:rPr>
  </w:style>
  <w:style w:type="character" w:customStyle="1" w:styleId="f141">
    <w:name w:val="f141"/>
    <w:rsid w:val="0037622C"/>
    <w:rPr>
      <w:sz w:val="17"/>
      <w:szCs w:val="17"/>
    </w:rPr>
  </w:style>
  <w:style w:type="character" w:customStyle="1" w:styleId="myp112">
    <w:name w:val="myp112"/>
    <w:rsid w:val="0037622C"/>
    <w:rPr>
      <w:rFonts w:ascii="ˎ̥" w:hAnsi="ˎ̥" w:hint="default"/>
      <w:color w:val="000000"/>
      <w:sz w:val="22"/>
      <w:szCs w:val="22"/>
      <w:u w:val="none"/>
    </w:rPr>
  </w:style>
  <w:style w:type="character" w:customStyle="1" w:styleId="content1">
    <w:name w:val="content1"/>
    <w:rsid w:val="0037622C"/>
    <w:rPr>
      <w:sz w:val="18"/>
      <w:szCs w:val="18"/>
    </w:rPr>
  </w:style>
  <w:style w:type="character" w:customStyle="1" w:styleId="af4">
    <w:name w:val="批注框文本 字符"/>
    <w:basedOn w:val="a2"/>
    <w:link w:val="af3"/>
    <w:semiHidden/>
    <w:rsid w:val="0037622C"/>
    <w:rPr>
      <w:kern w:val="0"/>
      <w:sz w:val="18"/>
      <w:szCs w:val="18"/>
    </w:rPr>
  </w:style>
  <w:style w:type="character" w:customStyle="1" w:styleId="top111">
    <w:name w:val="top111"/>
    <w:rsid w:val="0037622C"/>
    <w:rPr>
      <w:color w:val="000000"/>
      <w:sz w:val="17"/>
      <w:szCs w:val="17"/>
    </w:rPr>
  </w:style>
  <w:style w:type="character" w:customStyle="1" w:styleId="36">
    <w:name w:val="正文文本 3 字符"/>
    <w:basedOn w:val="a2"/>
    <w:link w:val="35"/>
    <w:rsid w:val="0037622C"/>
    <w:rPr>
      <w:color w:val="000000"/>
      <w:kern w:val="0"/>
      <w:szCs w:val="20"/>
    </w:rPr>
  </w:style>
  <w:style w:type="character" w:customStyle="1" w:styleId="afb">
    <w:name w:val="副标题 字符"/>
    <w:basedOn w:val="a2"/>
    <w:link w:val="afa"/>
    <w:uiPriority w:val="11"/>
    <w:rsid w:val="0037622C"/>
    <w:rPr>
      <w:rFonts w:ascii="Calibri Light" w:eastAsia="宋体" w:hAnsi="Calibri Light" w:cs="黑体"/>
      <w:i/>
      <w:iCs/>
      <w:color w:val="5B9BD5"/>
      <w:spacing w:val="15"/>
      <w:kern w:val="0"/>
      <w:sz w:val="24"/>
      <w:szCs w:val="24"/>
    </w:rPr>
  </w:style>
  <w:style w:type="character" w:customStyle="1" w:styleId="Char">
    <w:name w:val="引用 Char"/>
    <w:basedOn w:val="a2"/>
    <w:link w:val="17"/>
    <w:uiPriority w:val="29"/>
    <w:rsid w:val="0037622C"/>
    <w:rPr>
      <w:i/>
      <w:iCs/>
      <w:color w:val="000000"/>
      <w:kern w:val="0"/>
      <w:sz w:val="22"/>
    </w:rPr>
  </w:style>
  <w:style w:type="character" w:customStyle="1" w:styleId="Char0">
    <w:name w:val="明显引用 Char"/>
    <w:basedOn w:val="a2"/>
    <w:link w:val="18"/>
    <w:uiPriority w:val="30"/>
    <w:rsid w:val="0037622C"/>
    <w:rPr>
      <w:b/>
      <w:bCs/>
      <w:i/>
      <w:iCs/>
      <w:color w:val="5B9BD5"/>
      <w:kern w:val="0"/>
      <w:sz w:val="22"/>
    </w:rPr>
  </w:style>
  <w:style w:type="character" w:customStyle="1" w:styleId="19">
    <w:name w:val="不明显强调1"/>
    <w:basedOn w:val="a2"/>
    <w:uiPriority w:val="19"/>
    <w:qFormat/>
    <w:rsid w:val="0037622C"/>
    <w:rPr>
      <w:i/>
      <w:iCs/>
      <w:color w:val="7F7F7F"/>
    </w:rPr>
  </w:style>
  <w:style w:type="character" w:customStyle="1" w:styleId="1a">
    <w:name w:val="明显强调1"/>
    <w:basedOn w:val="a2"/>
    <w:uiPriority w:val="21"/>
    <w:qFormat/>
    <w:rsid w:val="0037622C"/>
    <w:rPr>
      <w:b/>
      <w:bCs/>
      <w:i/>
      <w:iCs/>
      <w:color w:val="5B9BD5"/>
    </w:rPr>
  </w:style>
  <w:style w:type="character" w:customStyle="1" w:styleId="1b">
    <w:name w:val="不明显参考1"/>
    <w:basedOn w:val="a2"/>
    <w:uiPriority w:val="31"/>
    <w:qFormat/>
    <w:rsid w:val="0037622C"/>
    <w:rPr>
      <w:smallCaps/>
      <w:color w:val="ED7D31"/>
      <w:u w:val="single"/>
    </w:rPr>
  </w:style>
  <w:style w:type="character" w:customStyle="1" w:styleId="1c">
    <w:name w:val="明显参考1"/>
    <w:basedOn w:val="a2"/>
    <w:uiPriority w:val="32"/>
    <w:qFormat/>
    <w:rsid w:val="0037622C"/>
    <w:rPr>
      <w:b/>
      <w:bCs/>
      <w:smallCaps/>
      <w:color w:val="ED7D31"/>
      <w:spacing w:val="5"/>
      <w:u w:val="single"/>
    </w:rPr>
  </w:style>
  <w:style w:type="character" w:customStyle="1" w:styleId="1d">
    <w:name w:val="书籍标题1"/>
    <w:basedOn w:val="a2"/>
    <w:uiPriority w:val="33"/>
    <w:qFormat/>
    <w:rsid w:val="0037622C"/>
    <w:rPr>
      <w:b/>
      <w:bCs/>
      <w:smallCaps/>
      <w:spacing w:val="5"/>
    </w:rPr>
  </w:style>
  <w:style w:type="character" w:customStyle="1" w:styleId="a8">
    <w:name w:val="批注文字 字符"/>
    <w:basedOn w:val="a2"/>
    <w:link w:val="a6"/>
    <w:uiPriority w:val="99"/>
    <w:semiHidden/>
    <w:rsid w:val="0037622C"/>
    <w:rPr>
      <w:kern w:val="0"/>
      <w:sz w:val="22"/>
    </w:rPr>
  </w:style>
  <w:style w:type="character" w:customStyle="1" w:styleId="a7">
    <w:name w:val="批注主题 字符"/>
    <w:basedOn w:val="a8"/>
    <w:link w:val="a5"/>
    <w:uiPriority w:val="99"/>
    <w:semiHidden/>
    <w:rsid w:val="0037622C"/>
    <w:rPr>
      <w:b/>
      <w:bCs/>
      <w:kern w:val="0"/>
      <w:sz w:val="22"/>
    </w:rPr>
  </w:style>
  <w:style w:type="character" w:customStyle="1" w:styleId="af2">
    <w:name w:val="尾注文本 字符"/>
    <w:basedOn w:val="a2"/>
    <w:link w:val="af1"/>
    <w:uiPriority w:val="99"/>
    <w:semiHidden/>
    <w:rsid w:val="0037622C"/>
    <w:rPr>
      <w:kern w:val="0"/>
      <w:sz w:val="22"/>
    </w:rPr>
  </w:style>
  <w:style w:type="character" w:customStyle="1" w:styleId="2Char">
    <w:name w:val="样式2 Char"/>
    <w:basedOn w:val="33"/>
    <w:link w:val="21"/>
    <w:rsid w:val="0037622C"/>
    <w:rPr>
      <w:rFonts w:ascii="黑体" w:eastAsia="黑体" w:hAnsi="黑体" w:cs="黑体"/>
      <w:b/>
      <w:bCs/>
      <w:color w:val="5B9BD5"/>
      <w:kern w:val="0"/>
      <w:sz w:val="28"/>
      <w:szCs w:val="28"/>
    </w:rPr>
  </w:style>
  <w:style w:type="table" w:customStyle="1" w:styleId="310">
    <w:name w:val="无格式表格 31"/>
    <w:basedOn w:val="a3"/>
    <w:uiPriority w:val="43"/>
    <w:rsid w:val="0037622C"/>
    <w:pPr>
      <w:spacing w:after="200" w:line="276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fa">
    <w:name w:val="Revision"/>
    <w:hidden/>
    <w:uiPriority w:val="99"/>
    <w:unhideWhenUsed/>
    <w:rsid w:val="00271CCB"/>
    <w:rPr>
      <w:rFonts w:ascii="Calibri" w:hAnsi="Calibri" w:cs="黑体"/>
      <w:sz w:val="22"/>
      <w:szCs w:val="22"/>
    </w:rPr>
  </w:style>
  <w:style w:type="paragraph" w:styleId="affb">
    <w:name w:val="table of figures"/>
    <w:basedOn w:val="a1"/>
    <w:next w:val="a1"/>
    <w:uiPriority w:val="99"/>
    <w:unhideWhenUsed/>
    <w:rsid w:val="005E40AD"/>
    <w:pPr>
      <w:ind w:left="440" w:hanging="440"/>
    </w:pPr>
  </w:style>
  <w:style w:type="paragraph" w:styleId="TOC">
    <w:name w:val="TOC Heading"/>
    <w:basedOn w:val="10"/>
    <w:next w:val="a1"/>
    <w:uiPriority w:val="39"/>
    <w:unhideWhenUsed/>
    <w:qFormat/>
    <w:rsid w:val="00F7421A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fc">
    <w:name w:val="List Paragraph"/>
    <w:basedOn w:val="a1"/>
    <w:uiPriority w:val="34"/>
    <w:qFormat/>
    <w:rsid w:val="00562140"/>
    <w:pPr>
      <w:widowControl w:val="0"/>
      <w:spacing w:after="0" w:line="240" w:lineRule="auto"/>
      <w:ind w:firstLineChars="200" w:firstLine="420"/>
      <w:jc w:val="both"/>
    </w:pPr>
    <w:rPr>
      <w:rFonts w:ascii="Times New Roman" w:hAnsi="Times New Roman" w:cs="Times New Roman"/>
      <w:kern w:val="2"/>
      <w:sz w:val="21"/>
      <w:szCs w:val="24"/>
    </w:rPr>
  </w:style>
  <w:style w:type="table" w:customStyle="1" w:styleId="3a">
    <w:name w:val="网格型3"/>
    <w:basedOn w:val="a3"/>
    <w:uiPriority w:val="59"/>
    <w:rsid w:val="00562140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oleObject" Target="embeddings/Microsoft_Visio_2003-2010___1.vsd"/><Relationship Id="rId25" Type="http://schemas.openxmlformats.org/officeDocument/2006/relationships/image" Target="media/image9.pn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Microsoft_Visio_2003-2010___.vsd"/><Relationship Id="rId23" Type="http://schemas.openxmlformats.org/officeDocument/2006/relationships/image" Target="media/image7.jpeg"/><Relationship Id="rId28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oleObject" Target="embeddings/Microsoft_Visio_2003-2010___2.vsd"/><Relationship Id="rId31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emf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eader" Target="header3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62027D-C351-4CB5-9DA6-7A036B819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24</Pages>
  <Words>1624</Words>
  <Characters>9258</Characters>
  <Application>Microsoft Office Word</Application>
  <DocSecurity>0</DocSecurity>
  <Lines>77</Lines>
  <Paragraphs>21</Paragraphs>
  <ScaleCrop>false</ScaleCrop>
  <Company>Microsoft</Company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</dc:title>
  <cp:lastModifiedBy>Xue</cp:lastModifiedBy>
  <cp:revision>13</cp:revision>
  <dcterms:created xsi:type="dcterms:W3CDTF">2016-06-04T06:40:00Z</dcterms:created>
  <dcterms:modified xsi:type="dcterms:W3CDTF">2016-06-05T10:06:00Z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